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60AACD27" w14:textId="5B16DD4F" w:rsidR="00482DC2" w:rsidRPr="00D26514" w:rsidRDefault="00CF283F" w:rsidP="000807AC">
      <w:pPr>
        <w:pStyle w:val="BodyText"/>
        <w:jc w:val="center"/>
        <w:rPr>
          <w:b/>
          <w:sz w:val="44"/>
          <w:szCs w:val="44"/>
        </w:rPr>
      </w:pPr>
      <w:r w:rsidRPr="00D26514">
        <w:rPr>
          <w:b/>
          <w:sz w:val="44"/>
          <w:szCs w:val="44"/>
        </w:rPr>
        <w:t xml:space="preserve">IHE </w:t>
      </w:r>
      <w:r w:rsidR="00B942C9">
        <w:rPr>
          <w:b/>
          <w:sz w:val="44"/>
          <w:szCs w:val="44"/>
          <w:u w:val="double"/>
        </w:rPr>
        <w:t>Devices</w:t>
      </w:r>
      <w:r w:rsidR="007D2135" w:rsidRPr="007D2135">
        <w:rPr>
          <w:b/>
          <w:sz w:val="44"/>
          <w:szCs w:val="44"/>
        </w:rPr>
        <w:t xml:space="preserve"> (</w:t>
      </w:r>
      <w:r w:rsidR="00B942C9">
        <w:rPr>
          <w:b/>
          <w:sz w:val="44"/>
          <w:szCs w:val="44"/>
        </w:rPr>
        <w:t>DEV</w:t>
      </w:r>
      <w:r w:rsidR="007D2135" w:rsidRPr="007D2135">
        <w:rPr>
          <w:b/>
          <w:sz w:val="44"/>
          <w:szCs w:val="44"/>
        </w:rPr>
        <w:t>)</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7DF73D1B" w:rsidR="00726A7E" w:rsidRPr="00D26514" w:rsidRDefault="00E822F0" w:rsidP="00060817">
      <w:pPr>
        <w:pStyle w:val="BodyText"/>
        <w:jc w:val="center"/>
        <w:rPr>
          <w:b/>
          <w:sz w:val="44"/>
          <w:szCs w:val="44"/>
        </w:rPr>
      </w:pPr>
      <w:r w:rsidRPr="00E822F0">
        <w:rPr>
          <w:b/>
          <w:sz w:val="44"/>
          <w:szCs w:val="44"/>
        </w:rPr>
        <w:t>Point-of-Care</w:t>
      </w:r>
      <w:r>
        <w:rPr>
          <w:b/>
          <w:sz w:val="44"/>
          <w:szCs w:val="44"/>
        </w:rPr>
        <w:t xml:space="preserve"> </w:t>
      </w:r>
      <w:r w:rsidR="005F51D6">
        <w:rPr>
          <w:b/>
          <w:sz w:val="44"/>
          <w:szCs w:val="44"/>
        </w:rPr>
        <w:t>Monitored Communication</w:t>
      </w:r>
    </w:p>
    <w:p w14:paraId="0E5FA67E" w14:textId="20F450CD" w:rsidR="00CF283F" w:rsidRPr="00D26514" w:rsidRDefault="00CF283F" w:rsidP="00060817">
      <w:pPr>
        <w:pStyle w:val="BodyText"/>
        <w:jc w:val="center"/>
        <w:rPr>
          <w:b/>
          <w:sz w:val="44"/>
          <w:szCs w:val="44"/>
        </w:rPr>
      </w:pPr>
      <w:r w:rsidRPr="00D26514">
        <w:rPr>
          <w:b/>
          <w:sz w:val="44"/>
          <w:szCs w:val="44"/>
        </w:rPr>
        <w:t>(</w:t>
      </w:r>
      <w:r w:rsidR="00E822F0">
        <w:rPr>
          <w:b/>
          <w:sz w:val="44"/>
          <w:szCs w:val="44"/>
        </w:rPr>
        <w:t>PCMC</w:t>
      </w:r>
      <w:r w:rsidR="00726A7E" w:rsidRPr="00D26514">
        <w:rPr>
          <w:b/>
          <w:sz w:val="44"/>
          <w:szCs w:val="44"/>
        </w:rPr>
        <w:t>)</w:t>
      </w:r>
    </w:p>
    <w:p w14:paraId="3C4B7E90" w14:textId="77777777" w:rsidR="00AB38DD" w:rsidRDefault="00AB38DD" w:rsidP="00AB38DD">
      <w:pPr>
        <w:pStyle w:val="BodyText"/>
        <w:jc w:val="center"/>
        <w:rPr>
          <w:b/>
          <w:color w:val="FF0000"/>
          <w:kern w:val="28"/>
          <w:sz w:val="28"/>
        </w:rPr>
      </w:pPr>
      <w:r w:rsidRPr="003208A8">
        <w:rPr>
          <w:b/>
          <w:color w:val="FF0000"/>
          <w:kern w:val="28"/>
          <w:sz w:val="28"/>
        </w:rPr>
        <w:t>For review and comment only.</w:t>
      </w:r>
      <w:r>
        <w:rPr>
          <w:b/>
          <w:color w:val="FF0000"/>
          <w:kern w:val="28"/>
          <w:sz w:val="28"/>
        </w:rPr>
        <w:t xml:space="preserve"> </w:t>
      </w:r>
    </w:p>
    <w:p w14:paraId="37432D7C" w14:textId="77777777" w:rsidR="00AB38DD" w:rsidRPr="00D0278F" w:rsidRDefault="00AB38DD" w:rsidP="00AB38DD">
      <w:pPr>
        <w:pStyle w:val="BodyText"/>
        <w:jc w:val="center"/>
        <w:rPr>
          <w:b/>
          <w:color w:val="FF0000"/>
          <w:kern w:val="28"/>
          <w:sz w:val="28"/>
        </w:rPr>
      </w:pPr>
      <w:r w:rsidRPr="003208A8">
        <w:rPr>
          <w:b/>
          <w:color w:val="FF0000"/>
          <w:kern w:val="28"/>
          <w:sz w:val="28"/>
        </w:rPr>
        <w:t xml:space="preserve">DO NOT </w:t>
      </w:r>
      <w:r w:rsidRPr="00D0278F">
        <w:rPr>
          <w:b/>
          <w:color w:val="FF0000"/>
          <w:kern w:val="28"/>
          <w:sz w:val="28"/>
        </w:rPr>
        <w:t xml:space="preserve">implement </w:t>
      </w:r>
      <w:r>
        <w:rPr>
          <w:b/>
          <w:color w:val="FF0000"/>
          <w:kern w:val="28"/>
          <w:sz w:val="28"/>
        </w:rPr>
        <w:t xml:space="preserve">this </w:t>
      </w:r>
      <w:r w:rsidRPr="00D0278F">
        <w:rPr>
          <w:b/>
          <w:color w:val="FF0000"/>
          <w:kern w:val="28"/>
          <w:sz w:val="28"/>
        </w:rPr>
        <w:t>public comment version</w:t>
      </w:r>
      <w:r w:rsidRPr="003208A8">
        <w:rPr>
          <w:b/>
          <w:color w:val="FF0000"/>
          <w:kern w:val="28"/>
          <w:sz w:val="28"/>
        </w:rPr>
        <w:t>.</w:t>
      </w:r>
    </w:p>
    <w:p w14:paraId="19C34921" w14:textId="77777777" w:rsidR="00726A7E" w:rsidRPr="00D26514" w:rsidRDefault="00726A7E" w:rsidP="00EA3BCB">
      <w:pPr>
        <w:pStyle w:val="BodyText"/>
      </w:pPr>
    </w:p>
    <w:p w14:paraId="6DD9056C" w14:textId="751110BF" w:rsidR="00726A7E" w:rsidRDefault="00A228F8" w:rsidP="00EA3BCB">
      <w:pPr>
        <w:pStyle w:val="AuthorInstructions"/>
        <w:rPr>
          <w:i w:val="0"/>
          <w:iCs/>
        </w:rPr>
      </w:pPr>
      <w:r w:rsidRPr="00327501">
        <w:rPr>
          <w:i w:val="0"/>
          <w:iCs/>
        </w:rPr>
        <w:t xml:space="preserve"> </w:t>
      </w:r>
    </w:p>
    <w:p w14:paraId="795722E2" w14:textId="6387B93A" w:rsidR="001E6533" w:rsidRPr="004E1C4D" w:rsidRDefault="001E6533" w:rsidP="004E1C4D">
      <w:pPr>
        <w:pStyle w:val="BodyText"/>
        <w:rPr>
          <w:bCs/>
          <w:kern w:val="28"/>
          <w:szCs w:val="24"/>
        </w:rPr>
      </w:pPr>
    </w:p>
    <w:p w14:paraId="13DE55AD" w14:textId="0ADC7C6B" w:rsidR="00503AE1" w:rsidRPr="00D26514" w:rsidRDefault="00A219CF" w:rsidP="00060817">
      <w:pPr>
        <w:pStyle w:val="BodyText"/>
        <w:jc w:val="center"/>
        <w:rPr>
          <w:b/>
          <w:sz w:val="44"/>
        </w:rPr>
      </w:pPr>
      <w:r w:rsidRPr="00D26514">
        <w:rPr>
          <w:b/>
          <w:sz w:val="44"/>
          <w:szCs w:val="44"/>
        </w:rPr>
        <w:t xml:space="preserve">Revision </w:t>
      </w:r>
      <w:r w:rsidR="00FA5C5A">
        <w:rPr>
          <w:b/>
          <w:sz w:val="44"/>
          <w:szCs w:val="44"/>
        </w:rPr>
        <w:t>1.0</w:t>
      </w:r>
      <w:r w:rsidRPr="00D26514">
        <w:rPr>
          <w:b/>
          <w:sz w:val="44"/>
          <w:szCs w:val="44"/>
        </w:rPr>
        <w:t xml:space="preserve">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503AE1" w:rsidRPr="00D26514">
        <w:rPr>
          <w:b/>
          <w:sz w:val="44"/>
          <w:szCs w:val="44"/>
        </w:rPr>
        <w:t xml:space="preserve"> </w:t>
      </w:r>
    </w:p>
    <w:p w14:paraId="1BC9C2A6" w14:textId="77777777" w:rsidR="004E1C4D" w:rsidRDefault="004E1C4D" w:rsidP="00AC7C88">
      <w:pPr>
        <w:pStyle w:val="BodyText"/>
      </w:pPr>
    </w:p>
    <w:p w14:paraId="206FB61D" w14:textId="77777777" w:rsidR="004E1C4D" w:rsidRDefault="004E1C4D" w:rsidP="00AC7C88">
      <w:pPr>
        <w:pStyle w:val="BodyText"/>
      </w:pPr>
    </w:p>
    <w:p w14:paraId="7945735C" w14:textId="16358C70" w:rsidR="00A910E1" w:rsidRPr="00D26514" w:rsidRDefault="00A910E1" w:rsidP="00AC7C88">
      <w:pPr>
        <w:pStyle w:val="BodyText"/>
      </w:pPr>
      <w:r w:rsidRPr="00D26514">
        <w:t>Date:</w:t>
      </w:r>
      <w:r w:rsidRPr="00D26514">
        <w:tab/>
      </w:r>
      <w:r w:rsidRPr="00D26514">
        <w:tab/>
      </w:r>
      <w:r w:rsidR="00FA5C5A">
        <w:t>Feburary</w:t>
      </w:r>
      <w:r w:rsidRPr="00D26514">
        <w:t xml:space="preserve"> </w:t>
      </w:r>
      <w:ins w:id="0" w:author="Kranich, Peter" w:date="2025-02-26T09:26:00Z" w16du:dateUtc="2025-02-26T08:26:00Z">
        <w:r w:rsidR="008178FA">
          <w:t>26</w:t>
        </w:r>
      </w:ins>
      <w:del w:id="1" w:author="Kranich, Peter" w:date="2025-02-26T09:26:00Z" w16du:dateUtc="2025-02-26T08:26:00Z">
        <w:r w:rsidR="000400F8" w:rsidDel="008178FA">
          <w:delText>03</w:delText>
        </w:r>
      </w:del>
      <w:r w:rsidR="004F5211" w:rsidRPr="00D26514">
        <w:t>, 20</w:t>
      </w:r>
      <w:r w:rsidR="000400F8">
        <w:t>25</w:t>
      </w:r>
    </w:p>
    <w:p w14:paraId="78679A36" w14:textId="63959001" w:rsidR="00603ED5" w:rsidRPr="00D26514" w:rsidRDefault="00A910E1" w:rsidP="00AC7C88">
      <w:pPr>
        <w:pStyle w:val="BodyText"/>
      </w:pPr>
      <w:r w:rsidRPr="00D26514">
        <w:t>Author:</w:t>
      </w:r>
      <w:r w:rsidRPr="00D26514">
        <w:tab/>
      </w:r>
      <w:r w:rsidR="000400F8">
        <w:t xml:space="preserve">IHE </w:t>
      </w:r>
      <w:r w:rsidR="00B942C9">
        <w:t>DEV</w:t>
      </w:r>
      <w:r w:rsidR="00B942C9" w:rsidRPr="00D26514">
        <w:t xml:space="preserve"> </w:t>
      </w:r>
      <w:r w:rsidR="00656A6B" w:rsidRPr="00D26514">
        <w:t>Technical Committee</w:t>
      </w:r>
    </w:p>
    <w:p w14:paraId="39940B52" w14:textId="3573D740" w:rsidR="00A875FF" w:rsidRPr="00D26514" w:rsidRDefault="00603ED5" w:rsidP="00AF5B2B">
      <w:pPr>
        <w:pStyle w:val="BodyText"/>
        <w:spacing w:after="20"/>
      </w:pPr>
      <w:r w:rsidRPr="00D26514">
        <w:t>Email:</w:t>
      </w:r>
      <w:r w:rsidR="00FF4C4E" w:rsidRPr="00D26514">
        <w:tab/>
      </w:r>
      <w:r w:rsidR="00FF4C4E" w:rsidRPr="00D26514">
        <w:tab/>
      </w:r>
      <w:r w:rsidR="00B942C9">
        <w:t>dev</w:t>
      </w:r>
      <w:r w:rsidR="00A875FF" w:rsidRPr="00D26514">
        <w:t>@ihe.net</w:t>
      </w:r>
    </w:p>
    <w:p w14:paraId="3E102ACC" w14:textId="77777777" w:rsidR="00BC745A" w:rsidRPr="00D26514" w:rsidRDefault="00BC745A" w:rsidP="00AC7C88">
      <w:pPr>
        <w:pStyle w:val="BodyText"/>
      </w:pPr>
    </w:p>
    <w:p w14:paraId="0D46B478" w14:textId="43725018" w:rsidR="00BC745A" w:rsidRPr="00AB38DD"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AB38DD">
        <w:rPr>
          <w:b/>
        </w:rPr>
        <w:t xml:space="preserve">Please </w:t>
      </w:r>
      <w:r w:rsidR="00BC745A" w:rsidRPr="00AB38DD">
        <w:rPr>
          <w:b/>
        </w:rPr>
        <w:t>verify you have the most recent version of this document</w:t>
      </w:r>
      <w:r w:rsidRPr="00AB38DD">
        <w:rPr>
          <w:b/>
        </w:rPr>
        <w:t xml:space="preserve">. </w:t>
      </w:r>
      <w:r w:rsidRPr="00AB38DD">
        <w:t>Se</w:t>
      </w:r>
      <w:r w:rsidR="00BC745A" w:rsidRPr="00AB38DD">
        <w:t xml:space="preserve">e </w:t>
      </w:r>
      <w:hyperlink r:id="rId9" w:history="1">
        <w:r w:rsidR="00BC745A" w:rsidRPr="00AB38DD">
          <w:rPr>
            <w:rStyle w:val="Hyperlink"/>
          </w:rPr>
          <w:t>here</w:t>
        </w:r>
      </w:hyperlink>
      <w:r w:rsidR="00BC745A" w:rsidRPr="00AB38DD">
        <w:t xml:space="preserve"> for Trial Implementation and Final </w:t>
      </w:r>
      <w:r w:rsidRPr="00AB38DD">
        <w:t>T</w:t>
      </w:r>
      <w:r w:rsidR="00BC745A" w:rsidRPr="00AB38DD">
        <w:t>ext version</w:t>
      </w:r>
      <w:r w:rsidRPr="00AB38DD">
        <w:t>s</w:t>
      </w:r>
      <w:r w:rsidR="00BC745A" w:rsidRPr="00AB38DD">
        <w:t xml:space="preserve"> and </w:t>
      </w:r>
      <w:hyperlink r:id="rId10" w:history="1">
        <w:r w:rsidR="00BC745A" w:rsidRPr="00AB38DD">
          <w:rPr>
            <w:rStyle w:val="Hyperlink"/>
          </w:rPr>
          <w:t>here</w:t>
        </w:r>
      </w:hyperlink>
      <w:r w:rsidR="00BC745A" w:rsidRPr="00AB38DD">
        <w:t xml:space="preserve"> for Public Comment versions.</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2A49F53D" w:rsidR="00482DC2" w:rsidRPr="00D26514" w:rsidRDefault="00CF283F" w:rsidP="00147F29">
      <w:pPr>
        <w:pStyle w:val="BodyText"/>
      </w:pPr>
      <w:r w:rsidRPr="00D26514">
        <w:t xml:space="preserve">This </w:t>
      </w:r>
      <w:r w:rsidR="00482DC2" w:rsidRPr="00D26514">
        <w:t xml:space="preserve">is a </w:t>
      </w:r>
      <w:r w:rsidRPr="00D26514">
        <w:t xml:space="preserve">supplement to the </w:t>
      </w:r>
      <w:r w:rsidR="00C44AAC" w:rsidRPr="00C44AAC">
        <w:t>IHE Device</w:t>
      </w:r>
      <w:r w:rsidR="00B942C9">
        <w:t>s (DEV)</w:t>
      </w:r>
      <w:r w:rsidR="00C44AAC" w:rsidRPr="00C44AAC">
        <w:t xml:space="preserve"> </w:t>
      </w:r>
      <w:r w:rsidR="00C44AAC">
        <w:t>Domain</w:t>
      </w:r>
      <w:r w:rsidRPr="00D26514">
        <w:t xml:space="preserve"> Technical Framework </w:t>
      </w:r>
      <w:r w:rsidR="00B942C9">
        <w:t>10</w:t>
      </w:r>
      <w:r w:rsidR="003A3CBF">
        <w:t>.0</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7ADF52DD" w:rsidR="006263EA" w:rsidRPr="00D26514" w:rsidRDefault="00CC0A62" w:rsidP="00147F29">
      <w:pPr>
        <w:pStyle w:val="BodyText"/>
      </w:pPr>
      <w:r w:rsidRPr="00D26514">
        <w:t>This</w:t>
      </w:r>
      <w:r w:rsidR="00510062" w:rsidRPr="00D26514">
        <w:t xml:space="preserve"> supplement </w:t>
      </w:r>
      <w:r w:rsidR="004F5211" w:rsidRPr="00D26514">
        <w:t xml:space="preserve">is published </w:t>
      </w:r>
      <w:r w:rsidR="007773C8" w:rsidRPr="00D26514">
        <w:t xml:space="preserve">on </w:t>
      </w:r>
      <w:r w:rsidR="0002537A">
        <w:t>February</w:t>
      </w:r>
      <w:r w:rsidR="004F5211" w:rsidRPr="00D26514">
        <w:t xml:space="preserve"> </w:t>
      </w:r>
      <w:r w:rsidR="0002537A">
        <w:t>03</w:t>
      </w:r>
      <w:r w:rsidR="004F5211" w:rsidRPr="00D26514">
        <w:t>, 20</w:t>
      </w:r>
      <w:r w:rsidR="0002537A">
        <w:t>25</w:t>
      </w:r>
      <w:r w:rsidR="004F5211" w:rsidRPr="00D26514">
        <w:t xml:space="preserve">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1"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w:t>
      </w:r>
      <w:r w:rsidR="008A74BB">
        <w:t>July</w:t>
      </w:r>
      <w:r w:rsidR="00510062" w:rsidRPr="00D26514">
        <w:t xml:space="preserve"> </w:t>
      </w:r>
      <w:r w:rsidR="008A74BB">
        <w:t>01</w:t>
      </w:r>
      <w:r w:rsidR="00510062" w:rsidRPr="00D26514">
        <w:t>, 20</w:t>
      </w:r>
      <w:r w:rsidR="008A74BB">
        <w:t>25</w:t>
      </w:r>
      <w:r w:rsidR="00510062" w:rsidRPr="00D26514">
        <w:t xml:space="preserve">. </w:t>
      </w:r>
    </w:p>
    <w:p w14:paraId="5E0DDFFF" w14:textId="1CE04DE9" w:rsidR="00A875FF" w:rsidRPr="008A74BB" w:rsidRDefault="00B15E9B" w:rsidP="006263EA">
      <w:pPr>
        <w:pStyle w:val="BodyText"/>
        <w:rPr>
          <w:strike/>
        </w:rPr>
      </w:pPr>
      <w:r w:rsidRPr="008A74BB">
        <w:rPr>
          <w:i/>
          <w:iCs/>
          <w:strike/>
        </w:rPr>
        <w:t>&lt;</w:t>
      </w:r>
      <w:r w:rsidR="00A875FF" w:rsidRPr="008A74BB">
        <w:rPr>
          <w:i/>
          <w:iCs/>
          <w:strike/>
        </w:rPr>
        <w:t>For Trial Implementation</w:t>
      </w:r>
      <w:r w:rsidR="00C56183" w:rsidRPr="008A74BB">
        <w:rPr>
          <w:i/>
          <w:iCs/>
          <w:strike/>
        </w:rPr>
        <w:t>:</w:t>
      </w:r>
      <w:r w:rsidR="00CC0A62" w:rsidRPr="008A74BB">
        <w:rPr>
          <w:i/>
          <w:iCs/>
          <w:strike/>
        </w:rPr>
        <w:t>&gt;</w:t>
      </w:r>
      <w:r w:rsidR="00CC0A62" w:rsidRPr="008A74BB">
        <w:rPr>
          <w:strike/>
        </w:rPr>
        <w:t xml:space="preserve"> This</w:t>
      </w:r>
      <w:r w:rsidR="004F5211" w:rsidRPr="008A74BB">
        <w:rPr>
          <w:strike/>
        </w:rPr>
        <w:t xml:space="preserve"> supplement is published on </w:t>
      </w:r>
      <w:r w:rsidR="00BB6AAC" w:rsidRPr="008A74BB">
        <w:rPr>
          <w:strike/>
        </w:rPr>
        <w:t>&lt;Month XX, 201X&gt;</w:t>
      </w:r>
      <w:r w:rsidR="00A85861" w:rsidRPr="008A74BB">
        <w:rPr>
          <w:strike/>
        </w:rPr>
        <w:t xml:space="preserve"> </w:t>
      </w:r>
      <w:r w:rsidR="000717A7" w:rsidRPr="008A74BB">
        <w:rPr>
          <w:strike/>
        </w:rPr>
        <w:t xml:space="preserve">for Trial Implementation </w:t>
      </w:r>
      <w:r w:rsidR="00A85861" w:rsidRPr="008A74BB">
        <w:rPr>
          <w:strike/>
        </w:rPr>
        <w:t>and may</w:t>
      </w:r>
      <w:r w:rsidR="00BB6AAC" w:rsidRPr="008A74BB">
        <w:rPr>
          <w:strike/>
        </w:rPr>
        <w:t xml:space="preserve"> be available for testing at subsequent IHE Connectathons</w:t>
      </w:r>
      <w:r w:rsidR="00A875FF" w:rsidRPr="008A74BB">
        <w:rPr>
          <w:strike/>
        </w:rPr>
        <w:t xml:space="preserve">. </w:t>
      </w:r>
      <w:r w:rsidR="00BB6AAC" w:rsidRPr="008A74BB">
        <w:rPr>
          <w:strike/>
        </w:rPr>
        <w:t>The supplement may be amended based on the results of testing</w:t>
      </w:r>
      <w:r w:rsidR="00F0665F" w:rsidRPr="008A74BB">
        <w:rPr>
          <w:strike/>
        </w:rPr>
        <w:t xml:space="preserve">. </w:t>
      </w:r>
      <w:r w:rsidR="00BB6AAC" w:rsidRPr="008A74BB">
        <w:rPr>
          <w:strike/>
        </w:rPr>
        <w:t xml:space="preserve">Following successful testing it will be incorporated into the &lt;Domain Name&gt; Technical Framework. </w:t>
      </w:r>
      <w:r w:rsidR="00A875FF" w:rsidRPr="008A74BB">
        <w:rPr>
          <w:strike/>
        </w:rPr>
        <w:t xml:space="preserve">Comments are invited and </w:t>
      </w:r>
      <w:r w:rsidR="00E8793B" w:rsidRPr="008A74BB">
        <w:rPr>
          <w:strike/>
        </w:rPr>
        <w:t xml:space="preserve">can </w:t>
      </w:r>
      <w:r w:rsidR="00A875FF" w:rsidRPr="008A74BB">
        <w:rPr>
          <w:strike/>
        </w:rPr>
        <w:t>be submitted</w:t>
      </w:r>
      <w:r w:rsidR="004F5211" w:rsidRPr="008A74BB">
        <w:rPr>
          <w:strike/>
        </w:rPr>
        <w:t xml:space="preserve"> </w:t>
      </w:r>
      <w:r w:rsidR="007773C8" w:rsidRPr="008A74BB">
        <w:rPr>
          <w:strike/>
        </w:rPr>
        <w:t xml:space="preserve">at </w:t>
      </w:r>
      <w:hyperlink r:id="rId12" w:anchor="domainname" w:history="1">
        <w:r w:rsidR="005B5325" w:rsidRPr="008A74BB">
          <w:rPr>
            <w:rStyle w:val="Hyperlink"/>
            <w:strike/>
          </w:rPr>
          <w:t>http://www.ihe.net/Public_Comment/#domainname</w:t>
        </w:r>
      </w:hyperlink>
      <w:r w:rsidR="00A85861" w:rsidRPr="008A74BB">
        <w:rPr>
          <w:strike/>
        </w:rPr>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4F590EF4" w14:textId="77777777" w:rsidR="004F75CA" w:rsidRPr="006431E1" w:rsidRDefault="004F75CA" w:rsidP="004F75CA">
      <w:pPr>
        <w:pStyle w:val="BodyText"/>
      </w:pPr>
      <w:r w:rsidRPr="006431E1">
        <w:t xml:space="preserve">General information about IHE can be found at </w:t>
      </w:r>
      <w:hyperlink r:id="rId13" w:history="1">
        <w:r>
          <w:rPr>
            <w:rStyle w:val="Hyperlink"/>
          </w:rPr>
          <w:t>IHE</w:t>
        </w:r>
      </w:hyperlink>
      <w:r w:rsidRPr="006431E1">
        <w:t>.</w:t>
      </w:r>
    </w:p>
    <w:p w14:paraId="269F96F6" w14:textId="4DFFB7CC" w:rsidR="004F75CA" w:rsidRPr="006431E1" w:rsidRDefault="004F75CA" w:rsidP="004F75CA">
      <w:pPr>
        <w:pStyle w:val="BodyText"/>
      </w:pPr>
      <w:r w:rsidRPr="006431E1">
        <w:t xml:space="preserve">Information about the IHE </w:t>
      </w:r>
      <w:r w:rsidR="0064736B" w:rsidRPr="0064736B">
        <w:t>Device</w:t>
      </w:r>
      <w:r w:rsidR="00B942C9">
        <w:t>s</w:t>
      </w:r>
      <w:r w:rsidR="0064736B">
        <w:t xml:space="preserve"> </w:t>
      </w:r>
      <w:r w:rsidRPr="006431E1">
        <w:t xml:space="preserve">domain can be found at </w:t>
      </w:r>
      <w:hyperlink r:id="rId14" w:history="1">
        <w:r>
          <w:rPr>
            <w:rStyle w:val="Hyperlink"/>
          </w:rPr>
          <w:t>IHE Domains</w:t>
        </w:r>
      </w:hyperlink>
      <w:r w:rsidRPr="006431E1">
        <w:t>.</w:t>
      </w:r>
    </w:p>
    <w:p w14:paraId="536F198F" w14:textId="77777777" w:rsidR="004F75CA" w:rsidRPr="006431E1" w:rsidRDefault="004F75CA" w:rsidP="004F75CA">
      <w:pPr>
        <w:pStyle w:val="BodyText"/>
      </w:pPr>
      <w:r w:rsidRPr="006431E1">
        <w:t xml:space="preserve">Information about the organization of IHE Technical Frameworks and Supplements and the process used to create them can be found at </w:t>
      </w:r>
      <w:hyperlink r:id="rId15" w:history="1">
        <w:r>
          <w:rPr>
            <w:rStyle w:val="Hyperlink"/>
          </w:rPr>
          <w:t>Profiles</w:t>
        </w:r>
      </w:hyperlink>
      <w:r>
        <w:t xml:space="preserve"> and </w:t>
      </w:r>
      <w:hyperlink r:id="rId16" w:history="1">
        <w:r>
          <w:rPr>
            <w:rStyle w:val="Hyperlink"/>
          </w:rPr>
          <w:t>IHE Process</w:t>
        </w:r>
      </w:hyperlink>
    </w:p>
    <w:p w14:paraId="335BCE3B" w14:textId="76E020AF" w:rsidR="00AF1EF3" w:rsidRPr="00D26514" w:rsidRDefault="004F75CA" w:rsidP="00BE5916">
      <w:pPr>
        <w:pStyle w:val="BodyText"/>
      </w:pPr>
      <w:r w:rsidRPr="006431E1">
        <w:t xml:space="preserve">The current version of the </w:t>
      </w:r>
      <w:r w:rsidR="00B942C9">
        <w:t>DEV</w:t>
      </w:r>
      <w:r w:rsidRPr="006431E1">
        <w:t xml:space="preserve"> Technical Framework can be found at </w:t>
      </w:r>
      <w:hyperlink r:id="rId17" w:anchor="dev" w:history="1">
        <w:r w:rsidR="0043129F">
          <w:rPr>
            <w:rStyle w:val="Hyperlink"/>
          </w:rPr>
          <w:t>Devices Technical Framework</w:t>
        </w:r>
      </w:hyperlink>
      <w:r w:rsidRPr="006431E1">
        <w:t>.</w:t>
      </w:r>
    </w:p>
    <w:p w14:paraId="64037D9B" w14:textId="2C6F5901" w:rsidR="00E91C15" w:rsidRPr="0043129F" w:rsidRDefault="00625D23" w:rsidP="00BE5916">
      <w:pPr>
        <w:pStyle w:val="BodyText"/>
        <w:rPr>
          <w:iCs/>
        </w:rPr>
      </w:pPr>
      <w:r w:rsidRPr="0043129F">
        <w:rPr>
          <w:iCs/>
        </w:rPr>
        <w:t>Com</w:t>
      </w:r>
      <w:r w:rsidR="0005577A" w:rsidRPr="0043129F">
        <w:rPr>
          <w:iCs/>
        </w:rPr>
        <w:t xml:space="preserve">ments may be submitted </w:t>
      </w:r>
      <w:r w:rsidR="004D69C3" w:rsidRPr="0043129F">
        <w:rPr>
          <w:iCs/>
        </w:rPr>
        <w:t>on IHE Technical Framework templates</w:t>
      </w:r>
      <w:r w:rsidR="005672A9" w:rsidRPr="0043129F">
        <w:rPr>
          <w:iCs/>
        </w:rPr>
        <w:t xml:space="preserve"> any time </w:t>
      </w:r>
      <w:r w:rsidR="004D69C3" w:rsidRPr="0043129F">
        <w:rPr>
          <w:iCs/>
        </w:rPr>
        <w:t xml:space="preserve">at </w:t>
      </w:r>
      <w:hyperlink r:id="rId18" w:history="1">
        <w:r w:rsidR="00EF5EA8">
          <w:rPr>
            <w:rStyle w:val="Hyperlink"/>
            <w:iCs/>
          </w:rPr>
          <w:t>Public Comments</w:t>
        </w:r>
      </w:hyperlink>
      <w:r w:rsidRPr="0043129F">
        <w:rPr>
          <w:iCs/>
        </w:rPr>
        <w:t>.</w:t>
      </w:r>
      <w:r w:rsidR="0015489F" w:rsidRPr="0043129F">
        <w:rPr>
          <w:iCs/>
        </w:rPr>
        <w:t xml:space="preserve"> </w:t>
      </w:r>
      <w:r w:rsidR="0017698E" w:rsidRPr="0043129F">
        <w:rPr>
          <w:iCs/>
        </w:rPr>
        <w:t>P</w:t>
      </w:r>
      <w:r w:rsidR="00E91C15" w:rsidRPr="0043129F">
        <w:rPr>
          <w:iCs/>
        </w:rPr>
        <w:t>lease enter comments/issues as soon as they are found</w:t>
      </w:r>
      <w:r w:rsidR="00887E40" w:rsidRPr="0043129F">
        <w:rPr>
          <w:iCs/>
        </w:rPr>
        <w:t xml:space="preserve">. </w:t>
      </w:r>
      <w:r w:rsidR="00E91C15" w:rsidRPr="0043129F">
        <w:rPr>
          <w:iCs/>
        </w:rPr>
        <w:t>Do not wait until a future review cycle is announced</w:t>
      </w:r>
      <w:r w:rsidR="00887E40" w:rsidRPr="0043129F">
        <w:rPr>
          <w:iCs/>
        </w:rPr>
        <w: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BB86376" w14:textId="77777777" w:rsidR="00C71CB0" w:rsidRPr="00D26514" w:rsidRDefault="00C71CB0" w:rsidP="00597DB2"/>
    <w:p w14:paraId="38A338C4" w14:textId="56CA7E67" w:rsidR="00DC05FD" w:rsidRDefault="00CF508D">
      <w:pPr>
        <w:pStyle w:val="TOC1"/>
        <w:rPr>
          <w:rFonts w:asciiTheme="minorHAnsi" w:eastAsiaTheme="minorEastAsia" w:hAnsiTheme="minorHAnsi" w:cstheme="minorBidi"/>
          <w:noProof/>
          <w:kern w:val="2"/>
          <w14:ligatures w14:val="standardContextual"/>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189043119" w:history="1">
        <w:r w:rsidR="00DC05FD" w:rsidRPr="00E542B4">
          <w:rPr>
            <w:rStyle w:val="Hyperlink"/>
            <w:noProof/>
          </w:rPr>
          <w:t>Introduction to this Supplement</w:t>
        </w:r>
        <w:r w:rsidR="00DC05FD">
          <w:rPr>
            <w:noProof/>
            <w:webHidden/>
          </w:rPr>
          <w:tab/>
        </w:r>
        <w:r w:rsidR="00DC05FD">
          <w:rPr>
            <w:noProof/>
            <w:webHidden/>
          </w:rPr>
          <w:fldChar w:fldCharType="begin"/>
        </w:r>
        <w:r w:rsidR="00DC05FD">
          <w:rPr>
            <w:noProof/>
            <w:webHidden/>
          </w:rPr>
          <w:instrText xml:space="preserve"> PAGEREF _Toc189043119 \h </w:instrText>
        </w:r>
        <w:r w:rsidR="00DC05FD">
          <w:rPr>
            <w:noProof/>
            <w:webHidden/>
          </w:rPr>
        </w:r>
        <w:r w:rsidR="00DC05FD">
          <w:rPr>
            <w:noProof/>
            <w:webHidden/>
          </w:rPr>
          <w:fldChar w:fldCharType="separate"/>
        </w:r>
        <w:r w:rsidR="00DC05FD">
          <w:rPr>
            <w:noProof/>
            <w:webHidden/>
          </w:rPr>
          <w:t>5</w:t>
        </w:r>
        <w:r w:rsidR="00DC05FD">
          <w:rPr>
            <w:noProof/>
            <w:webHidden/>
          </w:rPr>
          <w:fldChar w:fldCharType="end"/>
        </w:r>
      </w:hyperlink>
    </w:p>
    <w:p w14:paraId="68C5983C" w14:textId="7BDAD0B9" w:rsidR="00DC05FD" w:rsidRDefault="00DC05FD">
      <w:pPr>
        <w:pStyle w:val="TOC2"/>
        <w:rPr>
          <w:rFonts w:asciiTheme="minorHAnsi" w:eastAsiaTheme="minorEastAsia" w:hAnsiTheme="minorHAnsi" w:cstheme="minorBidi"/>
          <w:noProof/>
          <w:kern w:val="2"/>
          <w14:ligatures w14:val="standardContextual"/>
        </w:rPr>
      </w:pPr>
      <w:hyperlink w:anchor="_Toc189043120" w:history="1">
        <w:r w:rsidRPr="00E542B4">
          <w:rPr>
            <w:rStyle w:val="Hyperlink"/>
            <w:noProof/>
          </w:rPr>
          <w:t>Open Issues and Questions</w:t>
        </w:r>
        <w:r>
          <w:rPr>
            <w:noProof/>
            <w:webHidden/>
          </w:rPr>
          <w:tab/>
        </w:r>
        <w:r>
          <w:rPr>
            <w:noProof/>
            <w:webHidden/>
          </w:rPr>
          <w:fldChar w:fldCharType="begin"/>
        </w:r>
        <w:r>
          <w:rPr>
            <w:noProof/>
            <w:webHidden/>
          </w:rPr>
          <w:instrText xml:space="preserve"> PAGEREF _Toc189043120 \h </w:instrText>
        </w:r>
        <w:r>
          <w:rPr>
            <w:noProof/>
            <w:webHidden/>
          </w:rPr>
        </w:r>
        <w:r>
          <w:rPr>
            <w:noProof/>
            <w:webHidden/>
          </w:rPr>
          <w:fldChar w:fldCharType="separate"/>
        </w:r>
        <w:r>
          <w:rPr>
            <w:noProof/>
            <w:webHidden/>
          </w:rPr>
          <w:t>5</w:t>
        </w:r>
        <w:r>
          <w:rPr>
            <w:noProof/>
            <w:webHidden/>
          </w:rPr>
          <w:fldChar w:fldCharType="end"/>
        </w:r>
      </w:hyperlink>
    </w:p>
    <w:p w14:paraId="7F6E1840" w14:textId="645A2335" w:rsidR="00DC05FD" w:rsidRDefault="00DC05FD">
      <w:pPr>
        <w:pStyle w:val="TOC2"/>
        <w:rPr>
          <w:rFonts w:asciiTheme="minorHAnsi" w:eastAsiaTheme="minorEastAsia" w:hAnsiTheme="minorHAnsi" w:cstheme="minorBidi"/>
          <w:noProof/>
          <w:kern w:val="2"/>
          <w14:ligatures w14:val="standardContextual"/>
        </w:rPr>
      </w:pPr>
      <w:hyperlink w:anchor="_Toc189043121" w:history="1">
        <w:r w:rsidRPr="00E542B4">
          <w:rPr>
            <w:rStyle w:val="Hyperlink"/>
            <w:noProof/>
          </w:rPr>
          <w:t>Closed Issues</w:t>
        </w:r>
        <w:r>
          <w:rPr>
            <w:noProof/>
            <w:webHidden/>
          </w:rPr>
          <w:tab/>
        </w:r>
        <w:r>
          <w:rPr>
            <w:noProof/>
            <w:webHidden/>
          </w:rPr>
          <w:fldChar w:fldCharType="begin"/>
        </w:r>
        <w:r>
          <w:rPr>
            <w:noProof/>
            <w:webHidden/>
          </w:rPr>
          <w:instrText xml:space="preserve"> PAGEREF _Toc189043121 \h </w:instrText>
        </w:r>
        <w:r>
          <w:rPr>
            <w:noProof/>
            <w:webHidden/>
          </w:rPr>
        </w:r>
        <w:r>
          <w:rPr>
            <w:noProof/>
            <w:webHidden/>
          </w:rPr>
          <w:fldChar w:fldCharType="separate"/>
        </w:r>
        <w:r>
          <w:rPr>
            <w:noProof/>
            <w:webHidden/>
          </w:rPr>
          <w:t>5</w:t>
        </w:r>
        <w:r>
          <w:rPr>
            <w:noProof/>
            <w:webHidden/>
          </w:rPr>
          <w:fldChar w:fldCharType="end"/>
        </w:r>
      </w:hyperlink>
    </w:p>
    <w:p w14:paraId="3DA54304" w14:textId="4183AAFF" w:rsidR="00DC05FD" w:rsidRDefault="00DC05FD">
      <w:pPr>
        <w:pStyle w:val="TOC1"/>
        <w:rPr>
          <w:rFonts w:asciiTheme="minorHAnsi" w:eastAsiaTheme="minorEastAsia" w:hAnsiTheme="minorHAnsi" w:cstheme="minorBidi"/>
          <w:noProof/>
          <w:kern w:val="2"/>
          <w14:ligatures w14:val="standardContextual"/>
        </w:rPr>
      </w:pPr>
      <w:hyperlink w:anchor="_Toc189043122" w:history="1">
        <w:r w:rsidRPr="00E542B4">
          <w:rPr>
            <w:rStyle w:val="Hyperlink"/>
            <w:noProof/>
          </w:rPr>
          <w:t>IHE Technical Frameworks General Introduction</w:t>
        </w:r>
        <w:r>
          <w:rPr>
            <w:noProof/>
            <w:webHidden/>
          </w:rPr>
          <w:tab/>
        </w:r>
        <w:r>
          <w:rPr>
            <w:noProof/>
            <w:webHidden/>
          </w:rPr>
          <w:fldChar w:fldCharType="begin"/>
        </w:r>
        <w:r>
          <w:rPr>
            <w:noProof/>
            <w:webHidden/>
          </w:rPr>
          <w:instrText xml:space="preserve"> PAGEREF _Toc189043122 \h </w:instrText>
        </w:r>
        <w:r>
          <w:rPr>
            <w:noProof/>
            <w:webHidden/>
          </w:rPr>
        </w:r>
        <w:r>
          <w:rPr>
            <w:noProof/>
            <w:webHidden/>
          </w:rPr>
          <w:fldChar w:fldCharType="separate"/>
        </w:r>
        <w:r>
          <w:rPr>
            <w:noProof/>
            <w:webHidden/>
          </w:rPr>
          <w:t>6</w:t>
        </w:r>
        <w:r>
          <w:rPr>
            <w:noProof/>
            <w:webHidden/>
          </w:rPr>
          <w:fldChar w:fldCharType="end"/>
        </w:r>
      </w:hyperlink>
    </w:p>
    <w:p w14:paraId="0808BC5C" w14:textId="7A819AF1" w:rsidR="00DC05FD" w:rsidRDefault="00DC05FD">
      <w:pPr>
        <w:pStyle w:val="TOC1"/>
        <w:rPr>
          <w:rFonts w:asciiTheme="minorHAnsi" w:eastAsiaTheme="minorEastAsia" w:hAnsiTheme="minorHAnsi" w:cstheme="minorBidi"/>
          <w:noProof/>
          <w:kern w:val="2"/>
          <w14:ligatures w14:val="standardContextual"/>
        </w:rPr>
      </w:pPr>
      <w:hyperlink w:anchor="_Toc189043123" w:history="1">
        <w:r w:rsidRPr="00E542B4">
          <w:rPr>
            <w:rStyle w:val="Hyperlink"/>
            <w:noProof/>
          </w:rPr>
          <w:t>9</w:t>
        </w:r>
        <w:r>
          <w:rPr>
            <w:rFonts w:asciiTheme="minorHAnsi" w:eastAsiaTheme="minorEastAsia" w:hAnsiTheme="minorHAnsi" w:cstheme="minorBidi"/>
            <w:noProof/>
            <w:kern w:val="2"/>
            <w14:ligatures w14:val="standardContextual"/>
          </w:rPr>
          <w:tab/>
        </w:r>
        <w:r w:rsidRPr="00E542B4">
          <w:rPr>
            <w:rStyle w:val="Hyperlink"/>
            <w:noProof/>
          </w:rPr>
          <w:t>Copyright Licenses</w:t>
        </w:r>
        <w:r>
          <w:rPr>
            <w:noProof/>
            <w:webHidden/>
          </w:rPr>
          <w:tab/>
        </w:r>
        <w:r>
          <w:rPr>
            <w:noProof/>
            <w:webHidden/>
          </w:rPr>
          <w:fldChar w:fldCharType="begin"/>
        </w:r>
        <w:r>
          <w:rPr>
            <w:noProof/>
            <w:webHidden/>
          </w:rPr>
          <w:instrText xml:space="preserve"> PAGEREF _Toc189043123 \h </w:instrText>
        </w:r>
        <w:r>
          <w:rPr>
            <w:noProof/>
            <w:webHidden/>
          </w:rPr>
        </w:r>
        <w:r>
          <w:rPr>
            <w:noProof/>
            <w:webHidden/>
          </w:rPr>
          <w:fldChar w:fldCharType="separate"/>
        </w:r>
        <w:r>
          <w:rPr>
            <w:noProof/>
            <w:webHidden/>
          </w:rPr>
          <w:t>6</w:t>
        </w:r>
        <w:r>
          <w:rPr>
            <w:noProof/>
            <w:webHidden/>
          </w:rPr>
          <w:fldChar w:fldCharType="end"/>
        </w:r>
      </w:hyperlink>
    </w:p>
    <w:p w14:paraId="522EC8F9" w14:textId="01260D64" w:rsidR="00DC05FD" w:rsidRDefault="00DC05FD">
      <w:pPr>
        <w:pStyle w:val="TOC1"/>
        <w:rPr>
          <w:rFonts w:asciiTheme="minorHAnsi" w:eastAsiaTheme="minorEastAsia" w:hAnsiTheme="minorHAnsi" w:cstheme="minorBidi"/>
          <w:noProof/>
          <w:kern w:val="2"/>
          <w14:ligatures w14:val="standardContextual"/>
        </w:rPr>
      </w:pPr>
      <w:hyperlink w:anchor="_Toc189043124" w:history="1">
        <w:r w:rsidRPr="00E542B4">
          <w:rPr>
            <w:rStyle w:val="Hyperlink"/>
            <w:noProof/>
          </w:rPr>
          <w:t>10</w:t>
        </w:r>
        <w:r>
          <w:rPr>
            <w:rFonts w:asciiTheme="minorHAnsi" w:eastAsiaTheme="minorEastAsia" w:hAnsiTheme="minorHAnsi" w:cstheme="minorBidi"/>
            <w:noProof/>
            <w:kern w:val="2"/>
            <w14:ligatures w14:val="standardContextual"/>
          </w:rPr>
          <w:tab/>
        </w:r>
        <w:r w:rsidRPr="00E542B4">
          <w:rPr>
            <w:rStyle w:val="Hyperlink"/>
            <w:noProof/>
          </w:rPr>
          <w:t>Trademark</w:t>
        </w:r>
        <w:r>
          <w:rPr>
            <w:noProof/>
            <w:webHidden/>
          </w:rPr>
          <w:tab/>
        </w:r>
        <w:r>
          <w:rPr>
            <w:noProof/>
            <w:webHidden/>
          </w:rPr>
          <w:fldChar w:fldCharType="begin"/>
        </w:r>
        <w:r>
          <w:rPr>
            <w:noProof/>
            <w:webHidden/>
          </w:rPr>
          <w:instrText xml:space="preserve"> PAGEREF _Toc189043124 \h </w:instrText>
        </w:r>
        <w:r>
          <w:rPr>
            <w:noProof/>
            <w:webHidden/>
          </w:rPr>
        </w:r>
        <w:r>
          <w:rPr>
            <w:noProof/>
            <w:webHidden/>
          </w:rPr>
          <w:fldChar w:fldCharType="separate"/>
        </w:r>
        <w:r>
          <w:rPr>
            <w:noProof/>
            <w:webHidden/>
          </w:rPr>
          <w:t>6</w:t>
        </w:r>
        <w:r>
          <w:rPr>
            <w:noProof/>
            <w:webHidden/>
          </w:rPr>
          <w:fldChar w:fldCharType="end"/>
        </w:r>
      </w:hyperlink>
    </w:p>
    <w:p w14:paraId="67E0D118" w14:textId="23B1D544" w:rsidR="00DC05FD" w:rsidRDefault="00DC05FD">
      <w:pPr>
        <w:pStyle w:val="TOC1"/>
        <w:rPr>
          <w:rFonts w:asciiTheme="minorHAnsi" w:eastAsiaTheme="minorEastAsia" w:hAnsiTheme="minorHAnsi" w:cstheme="minorBidi"/>
          <w:noProof/>
          <w:kern w:val="2"/>
          <w14:ligatures w14:val="standardContextual"/>
        </w:rPr>
      </w:pPr>
      <w:hyperlink w:anchor="_Toc189043125" w:history="1">
        <w:r w:rsidRPr="00E542B4">
          <w:rPr>
            <w:rStyle w:val="Hyperlink"/>
            <w:noProof/>
          </w:rPr>
          <w:t>IHE Technical Frameworks General Introduction Appendices</w:t>
        </w:r>
        <w:r>
          <w:rPr>
            <w:noProof/>
            <w:webHidden/>
          </w:rPr>
          <w:tab/>
        </w:r>
        <w:r>
          <w:rPr>
            <w:noProof/>
            <w:webHidden/>
          </w:rPr>
          <w:fldChar w:fldCharType="begin"/>
        </w:r>
        <w:r>
          <w:rPr>
            <w:noProof/>
            <w:webHidden/>
          </w:rPr>
          <w:instrText xml:space="preserve"> PAGEREF _Toc189043125 \h </w:instrText>
        </w:r>
        <w:r>
          <w:rPr>
            <w:noProof/>
            <w:webHidden/>
          </w:rPr>
        </w:r>
        <w:r>
          <w:rPr>
            <w:noProof/>
            <w:webHidden/>
          </w:rPr>
          <w:fldChar w:fldCharType="separate"/>
        </w:r>
        <w:r>
          <w:rPr>
            <w:noProof/>
            <w:webHidden/>
          </w:rPr>
          <w:t>7</w:t>
        </w:r>
        <w:r>
          <w:rPr>
            <w:noProof/>
            <w:webHidden/>
          </w:rPr>
          <w:fldChar w:fldCharType="end"/>
        </w:r>
      </w:hyperlink>
    </w:p>
    <w:p w14:paraId="36C2815A" w14:textId="44E97361" w:rsidR="00DC05FD" w:rsidRDefault="00DC05FD">
      <w:pPr>
        <w:pStyle w:val="TOC1"/>
        <w:rPr>
          <w:rFonts w:asciiTheme="minorHAnsi" w:eastAsiaTheme="minorEastAsia" w:hAnsiTheme="minorHAnsi" w:cstheme="minorBidi"/>
          <w:noProof/>
          <w:kern w:val="2"/>
          <w14:ligatures w14:val="standardContextual"/>
        </w:rPr>
      </w:pPr>
      <w:hyperlink w:anchor="_Toc189043126" w:history="1">
        <w:r w:rsidRPr="00E542B4">
          <w:rPr>
            <w:rStyle w:val="Hyperlink"/>
            <w:noProof/>
          </w:rPr>
          <w:t>Appendix A – Actors</w:t>
        </w:r>
        <w:r>
          <w:rPr>
            <w:noProof/>
            <w:webHidden/>
          </w:rPr>
          <w:tab/>
        </w:r>
        <w:r>
          <w:rPr>
            <w:noProof/>
            <w:webHidden/>
          </w:rPr>
          <w:fldChar w:fldCharType="begin"/>
        </w:r>
        <w:r>
          <w:rPr>
            <w:noProof/>
            <w:webHidden/>
          </w:rPr>
          <w:instrText xml:space="preserve"> PAGEREF _Toc189043126 \h </w:instrText>
        </w:r>
        <w:r>
          <w:rPr>
            <w:noProof/>
            <w:webHidden/>
          </w:rPr>
        </w:r>
        <w:r>
          <w:rPr>
            <w:noProof/>
            <w:webHidden/>
          </w:rPr>
          <w:fldChar w:fldCharType="separate"/>
        </w:r>
        <w:r>
          <w:rPr>
            <w:noProof/>
            <w:webHidden/>
          </w:rPr>
          <w:t>7</w:t>
        </w:r>
        <w:r>
          <w:rPr>
            <w:noProof/>
            <w:webHidden/>
          </w:rPr>
          <w:fldChar w:fldCharType="end"/>
        </w:r>
      </w:hyperlink>
    </w:p>
    <w:p w14:paraId="5EE9284B" w14:textId="6EAEB1D7" w:rsidR="00DC05FD" w:rsidRDefault="00DC05FD">
      <w:pPr>
        <w:pStyle w:val="TOC1"/>
        <w:rPr>
          <w:rFonts w:asciiTheme="minorHAnsi" w:eastAsiaTheme="minorEastAsia" w:hAnsiTheme="minorHAnsi" w:cstheme="minorBidi"/>
          <w:noProof/>
          <w:kern w:val="2"/>
          <w14:ligatures w14:val="standardContextual"/>
        </w:rPr>
      </w:pPr>
      <w:hyperlink w:anchor="_Toc189043127" w:history="1">
        <w:r w:rsidRPr="00E542B4">
          <w:rPr>
            <w:rStyle w:val="Hyperlink"/>
            <w:noProof/>
          </w:rPr>
          <w:t>Appendix B – Transactions</w:t>
        </w:r>
        <w:r>
          <w:rPr>
            <w:noProof/>
            <w:webHidden/>
          </w:rPr>
          <w:tab/>
        </w:r>
        <w:r>
          <w:rPr>
            <w:noProof/>
            <w:webHidden/>
          </w:rPr>
          <w:fldChar w:fldCharType="begin"/>
        </w:r>
        <w:r>
          <w:rPr>
            <w:noProof/>
            <w:webHidden/>
          </w:rPr>
          <w:instrText xml:space="preserve"> PAGEREF _Toc189043127 \h </w:instrText>
        </w:r>
        <w:r>
          <w:rPr>
            <w:noProof/>
            <w:webHidden/>
          </w:rPr>
        </w:r>
        <w:r>
          <w:rPr>
            <w:noProof/>
            <w:webHidden/>
          </w:rPr>
          <w:fldChar w:fldCharType="separate"/>
        </w:r>
        <w:r>
          <w:rPr>
            <w:noProof/>
            <w:webHidden/>
          </w:rPr>
          <w:t>7</w:t>
        </w:r>
        <w:r>
          <w:rPr>
            <w:noProof/>
            <w:webHidden/>
          </w:rPr>
          <w:fldChar w:fldCharType="end"/>
        </w:r>
      </w:hyperlink>
    </w:p>
    <w:p w14:paraId="31BBB3D7" w14:textId="374D020E" w:rsidR="00DC05FD" w:rsidRDefault="00DC05FD">
      <w:pPr>
        <w:pStyle w:val="TOC1"/>
        <w:rPr>
          <w:rFonts w:asciiTheme="minorHAnsi" w:eastAsiaTheme="minorEastAsia" w:hAnsiTheme="minorHAnsi" w:cstheme="minorBidi"/>
          <w:noProof/>
          <w:kern w:val="2"/>
          <w14:ligatures w14:val="standardContextual"/>
        </w:rPr>
      </w:pPr>
      <w:hyperlink w:anchor="_Toc189043128" w:history="1">
        <w:r w:rsidRPr="00E542B4">
          <w:rPr>
            <w:rStyle w:val="Hyperlink"/>
            <w:noProof/>
          </w:rPr>
          <w:t>Appendix D – Glossary</w:t>
        </w:r>
        <w:r>
          <w:rPr>
            <w:noProof/>
            <w:webHidden/>
          </w:rPr>
          <w:tab/>
        </w:r>
        <w:r>
          <w:rPr>
            <w:noProof/>
            <w:webHidden/>
          </w:rPr>
          <w:fldChar w:fldCharType="begin"/>
        </w:r>
        <w:r>
          <w:rPr>
            <w:noProof/>
            <w:webHidden/>
          </w:rPr>
          <w:instrText xml:space="preserve"> PAGEREF _Toc189043128 \h </w:instrText>
        </w:r>
        <w:r>
          <w:rPr>
            <w:noProof/>
            <w:webHidden/>
          </w:rPr>
        </w:r>
        <w:r>
          <w:rPr>
            <w:noProof/>
            <w:webHidden/>
          </w:rPr>
          <w:fldChar w:fldCharType="separate"/>
        </w:r>
        <w:r>
          <w:rPr>
            <w:noProof/>
            <w:webHidden/>
          </w:rPr>
          <w:t>8</w:t>
        </w:r>
        <w:r>
          <w:rPr>
            <w:noProof/>
            <w:webHidden/>
          </w:rPr>
          <w:fldChar w:fldCharType="end"/>
        </w:r>
      </w:hyperlink>
    </w:p>
    <w:p w14:paraId="08EF1CD8" w14:textId="4EC96351" w:rsidR="00DC05FD" w:rsidRDefault="00DC05FD">
      <w:pPr>
        <w:pStyle w:val="TOC1"/>
        <w:rPr>
          <w:rFonts w:asciiTheme="minorHAnsi" w:eastAsiaTheme="minorEastAsia" w:hAnsiTheme="minorHAnsi" w:cstheme="minorBidi"/>
          <w:noProof/>
          <w:kern w:val="2"/>
          <w14:ligatures w14:val="standardContextual"/>
        </w:rPr>
      </w:pPr>
      <w:hyperlink w:anchor="_Toc189043129" w:history="1">
        <w:r w:rsidRPr="00E542B4">
          <w:rPr>
            <w:rStyle w:val="Hyperlink"/>
            <w:noProof/>
          </w:rPr>
          <w:t>Volume 1 – Profiles</w:t>
        </w:r>
        <w:r>
          <w:rPr>
            <w:noProof/>
            <w:webHidden/>
          </w:rPr>
          <w:tab/>
        </w:r>
        <w:r>
          <w:rPr>
            <w:noProof/>
            <w:webHidden/>
          </w:rPr>
          <w:fldChar w:fldCharType="begin"/>
        </w:r>
        <w:r>
          <w:rPr>
            <w:noProof/>
            <w:webHidden/>
          </w:rPr>
          <w:instrText xml:space="preserve"> PAGEREF _Toc189043129 \h </w:instrText>
        </w:r>
        <w:r>
          <w:rPr>
            <w:noProof/>
            <w:webHidden/>
          </w:rPr>
        </w:r>
        <w:r>
          <w:rPr>
            <w:noProof/>
            <w:webHidden/>
          </w:rPr>
          <w:fldChar w:fldCharType="separate"/>
        </w:r>
        <w:r>
          <w:rPr>
            <w:noProof/>
            <w:webHidden/>
          </w:rPr>
          <w:t>9</w:t>
        </w:r>
        <w:r>
          <w:rPr>
            <w:noProof/>
            <w:webHidden/>
          </w:rPr>
          <w:fldChar w:fldCharType="end"/>
        </w:r>
      </w:hyperlink>
    </w:p>
    <w:p w14:paraId="583246DC" w14:textId="61060218" w:rsidR="00DC05FD" w:rsidRDefault="00DC05FD">
      <w:pPr>
        <w:pStyle w:val="TOC2"/>
        <w:rPr>
          <w:rFonts w:asciiTheme="minorHAnsi" w:eastAsiaTheme="minorEastAsia" w:hAnsiTheme="minorHAnsi" w:cstheme="minorBidi"/>
          <w:noProof/>
          <w:kern w:val="2"/>
          <w14:ligatures w14:val="standardContextual"/>
        </w:rPr>
      </w:pPr>
      <w:hyperlink w:anchor="_Toc189043130" w:history="1">
        <w:r w:rsidRPr="00E542B4">
          <w:rPr>
            <w:rStyle w:val="Hyperlink"/>
            <w:noProof/>
          </w:rPr>
          <w:t>Domain-specific additions</w:t>
        </w:r>
        <w:r>
          <w:rPr>
            <w:noProof/>
            <w:webHidden/>
          </w:rPr>
          <w:tab/>
        </w:r>
        <w:r>
          <w:rPr>
            <w:noProof/>
            <w:webHidden/>
          </w:rPr>
          <w:fldChar w:fldCharType="begin"/>
        </w:r>
        <w:r>
          <w:rPr>
            <w:noProof/>
            <w:webHidden/>
          </w:rPr>
          <w:instrText xml:space="preserve"> PAGEREF _Toc189043130 \h </w:instrText>
        </w:r>
        <w:r>
          <w:rPr>
            <w:noProof/>
            <w:webHidden/>
          </w:rPr>
        </w:r>
        <w:r>
          <w:rPr>
            <w:noProof/>
            <w:webHidden/>
          </w:rPr>
          <w:fldChar w:fldCharType="separate"/>
        </w:r>
        <w:r>
          <w:rPr>
            <w:noProof/>
            <w:webHidden/>
          </w:rPr>
          <w:t>9</w:t>
        </w:r>
        <w:r>
          <w:rPr>
            <w:noProof/>
            <w:webHidden/>
          </w:rPr>
          <w:fldChar w:fldCharType="end"/>
        </w:r>
      </w:hyperlink>
    </w:p>
    <w:p w14:paraId="1BD54F33" w14:textId="43F55642" w:rsidR="00DC05FD" w:rsidRDefault="00DC05FD">
      <w:pPr>
        <w:pStyle w:val="TOC1"/>
        <w:rPr>
          <w:rFonts w:asciiTheme="minorHAnsi" w:eastAsiaTheme="minorEastAsia" w:hAnsiTheme="minorHAnsi" w:cstheme="minorBidi"/>
          <w:noProof/>
          <w:kern w:val="2"/>
          <w14:ligatures w14:val="standardContextual"/>
        </w:rPr>
      </w:pPr>
      <w:hyperlink w:anchor="_Toc189043131" w:history="1">
        <w:r w:rsidRPr="00E542B4">
          <w:rPr>
            <w:rStyle w:val="Hyperlink"/>
            <w:noProof/>
          </w:rPr>
          <w:t>8 Point-of-Care Monitored Communication (PCMC) Profile</w:t>
        </w:r>
        <w:r>
          <w:rPr>
            <w:noProof/>
            <w:webHidden/>
          </w:rPr>
          <w:tab/>
        </w:r>
        <w:r>
          <w:rPr>
            <w:noProof/>
            <w:webHidden/>
          </w:rPr>
          <w:fldChar w:fldCharType="begin"/>
        </w:r>
        <w:r>
          <w:rPr>
            <w:noProof/>
            <w:webHidden/>
          </w:rPr>
          <w:instrText xml:space="preserve"> PAGEREF _Toc189043131 \h </w:instrText>
        </w:r>
        <w:r>
          <w:rPr>
            <w:noProof/>
            <w:webHidden/>
          </w:rPr>
        </w:r>
        <w:r>
          <w:rPr>
            <w:noProof/>
            <w:webHidden/>
          </w:rPr>
          <w:fldChar w:fldCharType="separate"/>
        </w:r>
        <w:r>
          <w:rPr>
            <w:noProof/>
            <w:webHidden/>
          </w:rPr>
          <w:t>10</w:t>
        </w:r>
        <w:r>
          <w:rPr>
            <w:noProof/>
            <w:webHidden/>
          </w:rPr>
          <w:fldChar w:fldCharType="end"/>
        </w:r>
      </w:hyperlink>
    </w:p>
    <w:p w14:paraId="614C12DE" w14:textId="2B3AA848" w:rsidR="00DC05FD" w:rsidRDefault="00DC05FD">
      <w:pPr>
        <w:pStyle w:val="TOC2"/>
        <w:rPr>
          <w:rFonts w:asciiTheme="minorHAnsi" w:eastAsiaTheme="minorEastAsia" w:hAnsiTheme="minorHAnsi" w:cstheme="minorBidi"/>
          <w:noProof/>
          <w:kern w:val="2"/>
          <w14:ligatures w14:val="standardContextual"/>
        </w:rPr>
      </w:pPr>
      <w:hyperlink w:anchor="_Toc189043132" w:history="1">
        <w:r w:rsidRPr="00E542B4">
          <w:rPr>
            <w:rStyle w:val="Hyperlink"/>
            <w:noProof/>
          </w:rPr>
          <w:t>8.1 PCMC Actors, Transactions, and Content Modules</w:t>
        </w:r>
        <w:r>
          <w:rPr>
            <w:noProof/>
            <w:webHidden/>
          </w:rPr>
          <w:tab/>
        </w:r>
        <w:r>
          <w:rPr>
            <w:noProof/>
            <w:webHidden/>
          </w:rPr>
          <w:fldChar w:fldCharType="begin"/>
        </w:r>
        <w:r>
          <w:rPr>
            <w:noProof/>
            <w:webHidden/>
          </w:rPr>
          <w:instrText xml:space="preserve"> PAGEREF _Toc189043132 \h </w:instrText>
        </w:r>
        <w:r>
          <w:rPr>
            <w:noProof/>
            <w:webHidden/>
          </w:rPr>
        </w:r>
        <w:r>
          <w:rPr>
            <w:noProof/>
            <w:webHidden/>
          </w:rPr>
          <w:fldChar w:fldCharType="separate"/>
        </w:r>
        <w:r>
          <w:rPr>
            <w:noProof/>
            <w:webHidden/>
          </w:rPr>
          <w:t>10</w:t>
        </w:r>
        <w:r>
          <w:rPr>
            <w:noProof/>
            <w:webHidden/>
          </w:rPr>
          <w:fldChar w:fldCharType="end"/>
        </w:r>
      </w:hyperlink>
    </w:p>
    <w:p w14:paraId="3E7CC975" w14:textId="370C647C" w:rsidR="00DC05FD" w:rsidRDefault="00DC05FD">
      <w:pPr>
        <w:pStyle w:val="TOC3"/>
        <w:rPr>
          <w:rFonts w:asciiTheme="minorHAnsi" w:eastAsiaTheme="minorEastAsia" w:hAnsiTheme="minorHAnsi" w:cstheme="minorBidi"/>
          <w:noProof/>
          <w:kern w:val="2"/>
          <w14:ligatures w14:val="standardContextual"/>
        </w:rPr>
      </w:pPr>
      <w:hyperlink w:anchor="_Toc189043133" w:history="1">
        <w:r w:rsidRPr="00E542B4">
          <w:rPr>
            <w:rStyle w:val="Hyperlink"/>
            <w:bCs/>
            <w:noProof/>
          </w:rPr>
          <w:t>8.1.1 Actor Descriptions and Actor Profile Requirements</w:t>
        </w:r>
        <w:r>
          <w:rPr>
            <w:noProof/>
            <w:webHidden/>
          </w:rPr>
          <w:tab/>
        </w:r>
        <w:r>
          <w:rPr>
            <w:noProof/>
            <w:webHidden/>
          </w:rPr>
          <w:fldChar w:fldCharType="begin"/>
        </w:r>
        <w:r>
          <w:rPr>
            <w:noProof/>
            <w:webHidden/>
          </w:rPr>
          <w:instrText xml:space="preserve"> PAGEREF _Toc189043133 \h </w:instrText>
        </w:r>
        <w:r>
          <w:rPr>
            <w:noProof/>
            <w:webHidden/>
          </w:rPr>
        </w:r>
        <w:r>
          <w:rPr>
            <w:noProof/>
            <w:webHidden/>
          </w:rPr>
          <w:fldChar w:fldCharType="separate"/>
        </w:r>
        <w:r>
          <w:rPr>
            <w:noProof/>
            <w:webHidden/>
          </w:rPr>
          <w:t>11</w:t>
        </w:r>
        <w:r>
          <w:rPr>
            <w:noProof/>
            <w:webHidden/>
          </w:rPr>
          <w:fldChar w:fldCharType="end"/>
        </w:r>
      </w:hyperlink>
    </w:p>
    <w:p w14:paraId="54495C2D" w14:textId="759D1226" w:rsidR="00DC05FD" w:rsidRDefault="00DC05FD">
      <w:pPr>
        <w:pStyle w:val="TOC4"/>
        <w:rPr>
          <w:rFonts w:asciiTheme="minorHAnsi" w:eastAsiaTheme="minorEastAsia" w:hAnsiTheme="minorHAnsi" w:cstheme="minorBidi"/>
          <w:noProof/>
          <w:kern w:val="2"/>
          <w14:ligatures w14:val="standardContextual"/>
        </w:rPr>
      </w:pPr>
      <w:hyperlink w:anchor="_Toc189043134" w:history="1">
        <w:r w:rsidRPr="00E542B4">
          <w:rPr>
            <w:rStyle w:val="Hyperlink"/>
            <w:noProof/>
          </w:rPr>
          <w:t>8.1.1.1 Point-of-Care Device Reporter</w:t>
        </w:r>
        <w:r>
          <w:rPr>
            <w:noProof/>
            <w:webHidden/>
          </w:rPr>
          <w:tab/>
        </w:r>
        <w:r>
          <w:rPr>
            <w:noProof/>
            <w:webHidden/>
          </w:rPr>
          <w:fldChar w:fldCharType="begin"/>
        </w:r>
        <w:r>
          <w:rPr>
            <w:noProof/>
            <w:webHidden/>
          </w:rPr>
          <w:instrText xml:space="preserve"> PAGEREF _Toc189043134 \h </w:instrText>
        </w:r>
        <w:r>
          <w:rPr>
            <w:noProof/>
            <w:webHidden/>
          </w:rPr>
        </w:r>
        <w:r>
          <w:rPr>
            <w:noProof/>
            <w:webHidden/>
          </w:rPr>
          <w:fldChar w:fldCharType="separate"/>
        </w:r>
        <w:r>
          <w:rPr>
            <w:noProof/>
            <w:webHidden/>
          </w:rPr>
          <w:t>12</w:t>
        </w:r>
        <w:r>
          <w:rPr>
            <w:noProof/>
            <w:webHidden/>
          </w:rPr>
          <w:fldChar w:fldCharType="end"/>
        </w:r>
      </w:hyperlink>
    </w:p>
    <w:p w14:paraId="1D621FEA" w14:textId="6D846923" w:rsidR="00DC05FD" w:rsidRDefault="00DC05FD">
      <w:pPr>
        <w:pStyle w:val="TOC4"/>
        <w:rPr>
          <w:rFonts w:asciiTheme="minorHAnsi" w:eastAsiaTheme="minorEastAsia" w:hAnsiTheme="minorHAnsi" w:cstheme="minorBidi"/>
          <w:noProof/>
          <w:kern w:val="2"/>
          <w14:ligatures w14:val="standardContextual"/>
        </w:rPr>
      </w:pPr>
      <w:hyperlink w:anchor="_Toc189043135" w:history="1">
        <w:r w:rsidRPr="00E542B4">
          <w:rPr>
            <w:rStyle w:val="Hyperlink"/>
            <w:noProof/>
          </w:rPr>
          <w:t>8.1.1.2 Point-of-Care Device Consumer</w:t>
        </w:r>
        <w:r>
          <w:rPr>
            <w:noProof/>
            <w:webHidden/>
          </w:rPr>
          <w:tab/>
        </w:r>
        <w:r>
          <w:rPr>
            <w:noProof/>
            <w:webHidden/>
          </w:rPr>
          <w:fldChar w:fldCharType="begin"/>
        </w:r>
        <w:r>
          <w:rPr>
            <w:noProof/>
            <w:webHidden/>
          </w:rPr>
          <w:instrText xml:space="preserve"> PAGEREF _Toc189043135 \h </w:instrText>
        </w:r>
        <w:r>
          <w:rPr>
            <w:noProof/>
            <w:webHidden/>
          </w:rPr>
        </w:r>
        <w:r>
          <w:rPr>
            <w:noProof/>
            <w:webHidden/>
          </w:rPr>
          <w:fldChar w:fldCharType="separate"/>
        </w:r>
        <w:r>
          <w:rPr>
            <w:noProof/>
            <w:webHidden/>
          </w:rPr>
          <w:t>12</w:t>
        </w:r>
        <w:r>
          <w:rPr>
            <w:noProof/>
            <w:webHidden/>
          </w:rPr>
          <w:fldChar w:fldCharType="end"/>
        </w:r>
      </w:hyperlink>
    </w:p>
    <w:p w14:paraId="586F0742" w14:textId="1CF7FD82" w:rsidR="00DC05FD" w:rsidRDefault="00DC05FD">
      <w:pPr>
        <w:pStyle w:val="TOC2"/>
        <w:rPr>
          <w:rFonts w:asciiTheme="minorHAnsi" w:eastAsiaTheme="minorEastAsia" w:hAnsiTheme="minorHAnsi" w:cstheme="minorBidi"/>
          <w:noProof/>
          <w:kern w:val="2"/>
          <w14:ligatures w14:val="standardContextual"/>
        </w:rPr>
      </w:pPr>
      <w:hyperlink w:anchor="_Toc189043136" w:history="1">
        <w:r w:rsidRPr="00E542B4">
          <w:rPr>
            <w:rStyle w:val="Hyperlink"/>
            <w:noProof/>
          </w:rPr>
          <w:t>8.2 PCMC Actor Options</w:t>
        </w:r>
        <w:r>
          <w:rPr>
            <w:noProof/>
            <w:webHidden/>
          </w:rPr>
          <w:tab/>
        </w:r>
        <w:r>
          <w:rPr>
            <w:noProof/>
            <w:webHidden/>
          </w:rPr>
          <w:fldChar w:fldCharType="begin"/>
        </w:r>
        <w:r>
          <w:rPr>
            <w:noProof/>
            <w:webHidden/>
          </w:rPr>
          <w:instrText xml:space="preserve"> PAGEREF _Toc189043136 \h </w:instrText>
        </w:r>
        <w:r>
          <w:rPr>
            <w:noProof/>
            <w:webHidden/>
          </w:rPr>
        </w:r>
        <w:r>
          <w:rPr>
            <w:noProof/>
            <w:webHidden/>
          </w:rPr>
          <w:fldChar w:fldCharType="separate"/>
        </w:r>
        <w:r>
          <w:rPr>
            <w:noProof/>
            <w:webHidden/>
          </w:rPr>
          <w:t>12</w:t>
        </w:r>
        <w:r>
          <w:rPr>
            <w:noProof/>
            <w:webHidden/>
          </w:rPr>
          <w:fldChar w:fldCharType="end"/>
        </w:r>
      </w:hyperlink>
    </w:p>
    <w:p w14:paraId="3676521C" w14:textId="23720F70" w:rsidR="00DC05FD" w:rsidRDefault="00DC05FD">
      <w:pPr>
        <w:pStyle w:val="TOC2"/>
        <w:rPr>
          <w:rFonts w:asciiTheme="minorHAnsi" w:eastAsiaTheme="minorEastAsia" w:hAnsiTheme="minorHAnsi" w:cstheme="minorBidi"/>
          <w:noProof/>
          <w:kern w:val="2"/>
          <w14:ligatures w14:val="standardContextual"/>
        </w:rPr>
      </w:pPr>
      <w:hyperlink w:anchor="_Toc189043137" w:history="1">
        <w:r w:rsidRPr="00E542B4">
          <w:rPr>
            <w:rStyle w:val="Hyperlink"/>
            <w:noProof/>
          </w:rPr>
          <w:t>8.3 PCMC Required Actor Groupings</w:t>
        </w:r>
        <w:r>
          <w:rPr>
            <w:noProof/>
            <w:webHidden/>
          </w:rPr>
          <w:tab/>
        </w:r>
        <w:r>
          <w:rPr>
            <w:noProof/>
            <w:webHidden/>
          </w:rPr>
          <w:fldChar w:fldCharType="begin"/>
        </w:r>
        <w:r>
          <w:rPr>
            <w:noProof/>
            <w:webHidden/>
          </w:rPr>
          <w:instrText xml:space="preserve"> PAGEREF _Toc189043137 \h </w:instrText>
        </w:r>
        <w:r>
          <w:rPr>
            <w:noProof/>
            <w:webHidden/>
          </w:rPr>
        </w:r>
        <w:r>
          <w:rPr>
            <w:noProof/>
            <w:webHidden/>
          </w:rPr>
          <w:fldChar w:fldCharType="separate"/>
        </w:r>
        <w:r>
          <w:rPr>
            <w:noProof/>
            <w:webHidden/>
          </w:rPr>
          <w:t>13</w:t>
        </w:r>
        <w:r>
          <w:rPr>
            <w:noProof/>
            <w:webHidden/>
          </w:rPr>
          <w:fldChar w:fldCharType="end"/>
        </w:r>
      </w:hyperlink>
    </w:p>
    <w:p w14:paraId="7438BB8F" w14:textId="5A2AECE8" w:rsidR="00DC05FD" w:rsidRDefault="00DC05FD">
      <w:pPr>
        <w:pStyle w:val="TOC2"/>
        <w:rPr>
          <w:rFonts w:asciiTheme="minorHAnsi" w:eastAsiaTheme="minorEastAsia" w:hAnsiTheme="minorHAnsi" w:cstheme="minorBidi"/>
          <w:noProof/>
          <w:kern w:val="2"/>
          <w14:ligatures w14:val="standardContextual"/>
        </w:rPr>
      </w:pPr>
      <w:hyperlink w:anchor="_Toc189043138" w:history="1">
        <w:r w:rsidRPr="00E542B4">
          <w:rPr>
            <w:rStyle w:val="Hyperlink"/>
            <w:noProof/>
          </w:rPr>
          <w:t>8.4 PCMC Overview</w:t>
        </w:r>
        <w:r>
          <w:rPr>
            <w:noProof/>
            <w:webHidden/>
          </w:rPr>
          <w:tab/>
        </w:r>
        <w:r>
          <w:rPr>
            <w:noProof/>
            <w:webHidden/>
          </w:rPr>
          <w:fldChar w:fldCharType="begin"/>
        </w:r>
        <w:r>
          <w:rPr>
            <w:noProof/>
            <w:webHidden/>
          </w:rPr>
          <w:instrText xml:space="preserve"> PAGEREF _Toc189043138 \h </w:instrText>
        </w:r>
        <w:r>
          <w:rPr>
            <w:noProof/>
            <w:webHidden/>
          </w:rPr>
        </w:r>
        <w:r>
          <w:rPr>
            <w:noProof/>
            <w:webHidden/>
          </w:rPr>
          <w:fldChar w:fldCharType="separate"/>
        </w:r>
        <w:r>
          <w:rPr>
            <w:noProof/>
            <w:webHidden/>
          </w:rPr>
          <w:t>13</w:t>
        </w:r>
        <w:r>
          <w:rPr>
            <w:noProof/>
            <w:webHidden/>
          </w:rPr>
          <w:fldChar w:fldCharType="end"/>
        </w:r>
      </w:hyperlink>
    </w:p>
    <w:p w14:paraId="3F80506A" w14:textId="0A317367" w:rsidR="00DC05FD" w:rsidRDefault="00DC05FD">
      <w:pPr>
        <w:pStyle w:val="TOC3"/>
        <w:rPr>
          <w:rFonts w:asciiTheme="minorHAnsi" w:eastAsiaTheme="minorEastAsia" w:hAnsiTheme="minorHAnsi" w:cstheme="minorBidi"/>
          <w:noProof/>
          <w:kern w:val="2"/>
          <w14:ligatures w14:val="standardContextual"/>
        </w:rPr>
      </w:pPr>
      <w:hyperlink w:anchor="_Toc189043139" w:history="1">
        <w:r w:rsidRPr="00E542B4">
          <w:rPr>
            <w:rStyle w:val="Hyperlink"/>
            <w:bCs/>
            <w:noProof/>
          </w:rPr>
          <w:t>8.4.1 Concepts</w:t>
        </w:r>
        <w:r>
          <w:rPr>
            <w:noProof/>
            <w:webHidden/>
          </w:rPr>
          <w:tab/>
        </w:r>
        <w:r>
          <w:rPr>
            <w:noProof/>
            <w:webHidden/>
          </w:rPr>
          <w:fldChar w:fldCharType="begin"/>
        </w:r>
        <w:r>
          <w:rPr>
            <w:noProof/>
            <w:webHidden/>
          </w:rPr>
          <w:instrText xml:space="preserve"> PAGEREF _Toc189043139 \h </w:instrText>
        </w:r>
        <w:r>
          <w:rPr>
            <w:noProof/>
            <w:webHidden/>
          </w:rPr>
        </w:r>
        <w:r>
          <w:rPr>
            <w:noProof/>
            <w:webHidden/>
          </w:rPr>
          <w:fldChar w:fldCharType="separate"/>
        </w:r>
        <w:r>
          <w:rPr>
            <w:noProof/>
            <w:webHidden/>
          </w:rPr>
          <w:t>13</w:t>
        </w:r>
        <w:r>
          <w:rPr>
            <w:noProof/>
            <w:webHidden/>
          </w:rPr>
          <w:fldChar w:fldCharType="end"/>
        </w:r>
      </w:hyperlink>
    </w:p>
    <w:p w14:paraId="3899C8E7" w14:textId="61053390" w:rsidR="00DC05FD" w:rsidRDefault="00DC05FD">
      <w:pPr>
        <w:pStyle w:val="TOC3"/>
        <w:rPr>
          <w:rFonts w:asciiTheme="minorHAnsi" w:eastAsiaTheme="minorEastAsia" w:hAnsiTheme="minorHAnsi" w:cstheme="minorBidi"/>
          <w:noProof/>
          <w:kern w:val="2"/>
          <w14:ligatures w14:val="standardContextual"/>
        </w:rPr>
      </w:pPr>
      <w:hyperlink w:anchor="_Toc189043140" w:history="1">
        <w:r w:rsidRPr="00E542B4">
          <w:rPr>
            <w:rStyle w:val="Hyperlink"/>
            <w:bCs/>
            <w:noProof/>
          </w:rPr>
          <w:t>8.4.2 Use Cases</w:t>
        </w:r>
        <w:r>
          <w:rPr>
            <w:noProof/>
            <w:webHidden/>
          </w:rPr>
          <w:tab/>
        </w:r>
        <w:r>
          <w:rPr>
            <w:noProof/>
            <w:webHidden/>
          </w:rPr>
          <w:fldChar w:fldCharType="begin"/>
        </w:r>
        <w:r>
          <w:rPr>
            <w:noProof/>
            <w:webHidden/>
          </w:rPr>
          <w:instrText xml:space="preserve"> PAGEREF _Toc189043140 \h </w:instrText>
        </w:r>
        <w:r>
          <w:rPr>
            <w:noProof/>
            <w:webHidden/>
          </w:rPr>
        </w:r>
        <w:r>
          <w:rPr>
            <w:noProof/>
            <w:webHidden/>
          </w:rPr>
          <w:fldChar w:fldCharType="separate"/>
        </w:r>
        <w:r>
          <w:rPr>
            <w:noProof/>
            <w:webHidden/>
          </w:rPr>
          <w:t>13</w:t>
        </w:r>
        <w:r>
          <w:rPr>
            <w:noProof/>
            <w:webHidden/>
          </w:rPr>
          <w:fldChar w:fldCharType="end"/>
        </w:r>
      </w:hyperlink>
    </w:p>
    <w:p w14:paraId="7EBD09F3" w14:textId="735506AE" w:rsidR="00DC05FD" w:rsidRDefault="00DC05FD">
      <w:pPr>
        <w:pStyle w:val="TOC4"/>
        <w:rPr>
          <w:rFonts w:asciiTheme="minorHAnsi" w:eastAsiaTheme="minorEastAsia" w:hAnsiTheme="minorHAnsi" w:cstheme="minorBidi"/>
          <w:noProof/>
          <w:kern w:val="2"/>
          <w14:ligatures w14:val="standardContextual"/>
        </w:rPr>
      </w:pPr>
      <w:hyperlink w:anchor="_Toc189043141" w:history="1">
        <w:r w:rsidRPr="00E542B4">
          <w:rPr>
            <w:rStyle w:val="Hyperlink"/>
            <w:noProof/>
          </w:rPr>
          <w:t>8.4.2.1 Use Case #1: Reliable Alert Distribution</w:t>
        </w:r>
        <w:r>
          <w:rPr>
            <w:noProof/>
            <w:webHidden/>
          </w:rPr>
          <w:tab/>
        </w:r>
        <w:r>
          <w:rPr>
            <w:noProof/>
            <w:webHidden/>
          </w:rPr>
          <w:fldChar w:fldCharType="begin"/>
        </w:r>
        <w:r>
          <w:rPr>
            <w:noProof/>
            <w:webHidden/>
          </w:rPr>
          <w:instrText xml:space="preserve"> PAGEREF _Toc189043141 \h </w:instrText>
        </w:r>
        <w:r>
          <w:rPr>
            <w:noProof/>
            <w:webHidden/>
          </w:rPr>
        </w:r>
        <w:r>
          <w:rPr>
            <w:noProof/>
            <w:webHidden/>
          </w:rPr>
          <w:fldChar w:fldCharType="separate"/>
        </w:r>
        <w:r>
          <w:rPr>
            <w:noProof/>
            <w:webHidden/>
          </w:rPr>
          <w:t>13</w:t>
        </w:r>
        <w:r>
          <w:rPr>
            <w:noProof/>
            <w:webHidden/>
          </w:rPr>
          <w:fldChar w:fldCharType="end"/>
        </w:r>
      </w:hyperlink>
    </w:p>
    <w:p w14:paraId="3533ACC9" w14:textId="2E280DFF" w:rsidR="00DC05FD" w:rsidRDefault="00DC05FD">
      <w:pPr>
        <w:pStyle w:val="TOC5"/>
        <w:rPr>
          <w:rFonts w:asciiTheme="minorHAnsi" w:eastAsiaTheme="minorEastAsia" w:hAnsiTheme="minorHAnsi" w:cstheme="minorBidi"/>
          <w:noProof/>
          <w:kern w:val="2"/>
          <w14:ligatures w14:val="standardContextual"/>
        </w:rPr>
      </w:pPr>
      <w:hyperlink w:anchor="_Toc189043142" w:history="1">
        <w:r w:rsidRPr="00E542B4">
          <w:rPr>
            <w:rStyle w:val="Hyperlink"/>
            <w:noProof/>
          </w:rPr>
          <w:t>8.4.2.1.1 Reliable Alert Distribution</w:t>
        </w:r>
        <w:r w:rsidRPr="00E542B4">
          <w:rPr>
            <w:rStyle w:val="Hyperlink"/>
            <w:bCs/>
            <w:noProof/>
          </w:rPr>
          <w:t xml:space="preserve"> </w:t>
        </w:r>
        <w:r w:rsidRPr="00E542B4">
          <w:rPr>
            <w:rStyle w:val="Hyperlink"/>
            <w:noProof/>
          </w:rPr>
          <w:t>Use Case Description</w:t>
        </w:r>
        <w:r>
          <w:rPr>
            <w:noProof/>
            <w:webHidden/>
          </w:rPr>
          <w:tab/>
        </w:r>
        <w:r>
          <w:rPr>
            <w:noProof/>
            <w:webHidden/>
          </w:rPr>
          <w:fldChar w:fldCharType="begin"/>
        </w:r>
        <w:r>
          <w:rPr>
            <w:noProof/>
            <w:webHidden/>
          </w:rPr>
          <w:instrText xml:space="preserve"> PAGEREF _Toc189043142 \h </w:instrText>
        </w:r>
        <w:r>
          <w:rPr>
            <w:noProof/>
            <w:webHidden/>
          </w:rPr>
        </w:r>
        <w:r>
          <w:rPr>
            <w:noProof/>
            <w:webHidden/>
          </w:rPr>
          <w:fldChar w:fldCharType="separate"/>
        </w:r>
        <w:r>
          <w:rPr>
            <w:noProof/>
            <w:webHidden/>
          </w:rPr>
          <w:t>13</w:t>
        </w:r>
        <w:r>
          <w:rPr>
            <w:noProof/>
            <w:webHidden/>
          </w:rPr>
          <w:fldChar w:fldCharType="end"/>
        </w:r>
      </w:hyperlink>
    </w:p>
    <w:p w14:paraId="1A785817" w14:textId="26FB590F" w:rsidR="00DC05FD" w:rsidRDefault="00DC05FD">
      <w:pPr>
        <w:pStyle w:val="TOC5"/>
        <w:rPr>
          <w:rFonts w:asciiTheme="minorHAnsi" w:eastAsiaTheme="minorEastAsia" w:hAnsiTheme="minorHAnsi" w:cstheme="minorBidi"/>
          <w:noProof/>
          <w:kern w:val="2"/>
          <w14:ligatures w14:val="standardContextual"/>
        </w:rPr>
      </w:pPr>
      <w:hyperlink w:anchor="_Toc189043143" w:history="1">
        <w:r w:rsidRPr="00E542B4">
          <w:rPr>
            <w:rStyle w:val="Hyperlink"/>
            <w:noProof/>
          </w:rPr>
          <w:t>8.4.2.1.2 Reliable Alert Distribution Process Flow</w:t>
        </w:r>
        <w:r>
          <w:rPr>
            <w:noProof/>
            <w:webHidden/>
          </w:rPr>
          <w:tab/>
        </w:r>
        <w:r>
          <w:rPr>
            <w:noProof/>
            <w:webHidden/>
          </w:rPr>
          <w:fldChar w:fldCharType="begin"/>
        </w:r>
        <w:r>
          <w:rPr>
            <w:noProof/>
            <w:webHidden/>
          </w:rPr>
          <w:instrText xml:space="preserve"> PAGEREF _Toc189043143 \h </w:instrText>
        </w:r>
        <w:r>
          <w:rPr>
            <w:noProof/>
            <w:webHidden/>
          </w:rPr>
        </w:r>
        <w:r>
          <w:rPr>
            <w:noProof/>
            <w:webHidden/>
          </w:rPr>
          <w:fldChar w:fldCharType="separate"/>
        </w:r>
        <w:r>
          <w:rPr>
            <w:noProof/>
            <w:webHidden/>
          </w:rPr>
          <w:t>13</w:t>
        </w:r>
        <w:r>
          <w:rPr>
            <w:noProof/>
            <w:webHidden/>
          </w:rPr>
          <w:fldChar w:fldCharType="end"/>
        </w:r>
      </w:hyperlink>
    </w:p>
    <w:p w14:paraId="15D81F42" w14:textId="4D83B0F2" w:rsidR="00DC05FD" w:rsidRDefault="00DC05FD">
      <w:pPr>
        <w:pStyle w:val="TOC2"/>
        <w:rPr>
          <w:rFonts w:asciiTheme="minorHAnsi" w:eastAsiaTheme="minorEastAsia" w:hAnsiTheme="minorHAnsi" w:cstheme="minorBidi"/>
          <w:noProof/>
          <w:kern w:val="2"/>
          <w14:ligatures w14:val="standardContextual"/>
        </w:rPr>
      </w:pPr>
      <w:hyperlink w:anchor="_Toc189043144" w:history="1">
        <w:r w:rsidRPr="00E542B4">
          <w:rPr>
            <w:rStyle w:val="Hyperlink"/>
            <w:noProof/>
          </w:rPr>
          <w:t>8.5 PCMC Security Considerations</w:t>
        </w:r>
        <w:r>
          <w:rPr>
            <w:noProof/>
            <w:webHidden/>
          </w:rPr>
          <w:tab/>
        </w:r>
        <w:r>
          <w:rPr>
            <w:noProof/>
            <w:webHidden/>
          </w:rPr>
          <w:fldChar w:fldCharType="begin"/>
        </w:r>
        <w:r>
          <w:rPr>
            <w:noProof/>
            <w:webHidden/>
          </w:rPr>
          <w:instrText xml:space="preserve"> PAGEREF _Toc189043144 \h </w:instrText>
        </w:r>
        <w:r>
          <w:rPr>
            <w:noProof/>
            <w:webHidden/>
          </w:rPr>
        </w:r>
        <w:r>
          <w:rPr>
            <w:noProof/>
            <w:webHidden/>
          </w:rPr>
          <w:fldChar w:fldCharType="separate"/>
        </w:r>
        <w:r>
          <w:rPr>
            <w:noProof/>
            <w:webHidden/>
          </w:rPr>
          <w:t>14</w:t>
        </w:r>
        <w:r>
          <w:rPr>
            <w:noProof/>
            <w:webHidden/>
          </w:rPr>
          <w:fldChar w:fldCharType="end"/>
        </w:r>
      </w:hyperlink>
    </w:p>
    <w:p w14:paraId="1F33E399" w14:textId="33A46B4B" w:rsidR="00DC05FD" w:rsidRDefault="00DC05FD">
      <w:pPr>
        <w:pStyle w:val="TOC2"/>
        <w:rPr>
          <w:rFonts w:asciiTheme="minorHAnsi" w:eastAsiaTheme="minorEastAsia" w:hAnsiTheme="minorHAnsi" w:cstheme="minorBidi"/>
          <w:noProof/>
          <w:kern w:val="2"/>
          <w14:ligatures w14:val="standardContextual"/>
        </w:rPr>
      </w:pPr>
      <w:hyperlink w:anchor="_Toc189043145" w:history="1">
        <w:r w:rsidRPr="00E542B4">
          <w:rPr>
            <w:rStyle w:val="Hyperlink"/>
            <w:noProof/>
          </w:rPr>
          <w:t>8.6 PCMC Cross Profile Considerations</w:t>
        </w:r>
        <w:r>
          <w:rPr>
            <w:noProof/>
            <w:webHidden/>
          </w:rPr>
          <w:tab/>
        </w:r>
        <w:r>
          <w:rPr>
            <w:noProof/>
            <w:webHidden/>
          </w:rPr>
          <w:fldChar w:fldCharType="begin"/>
        </w:r>
        <w:r>
          <w:rPr>
            <w:noProof/>
            <w:webHidden/>
          </w:rPr>
          <w:instrText xml:space="preserve"> PAGEREF _Toc189043145 \h </w:instrText>
        </w:r>
        <w:r>
          <w:rPr>
            <w:noProof/>
            <w:webHidden/>
          </w:rPr>
        </w:r>
        <w:r>
          <w:rPr>
            <w:noProof/>
            <w:webHidden/>
          </w:rPr>
          <w:fldChar w:fldCharType="separate"/>
        </w:r>
        <w:r>
          <w:rPr>
            <w:noProof/>
            <w:webHidden/>
          </w:rPr>
          <w:t>15</w:t>
        </w:r>
        <w:r>
          <w:rPr>
            <w:noProof/>
            <w:webHidden/>
          </w:rPr>
          <w:fldChar w:fldCharType="end"/>
        </w:r>
      </w:hyperlink>
    </w:p>
    <w:p w14:paraId="24AF1609" w14:textId="79C93D79" w:rsidR="00DC05FD" w:rsidRDefault="00DC05FD">
      <w:pPr>
        <w:pStyle w:val="TOC1"/>
        <w:rPr>
          <w:rFonts w:asciiTheme="minorHAnsi" w:eastAsiaTheme="minorEastAsia" w:hAnsiTheme="minorHAnsi" w:cstheme="minorBidi"/>
          <w:noProof/>
          <w:kern w:val="2"/>
          <w14:ligatures w14:val="standardContextual"/>
        </w:rPr>
      </w:pPr>
      <w:hyperlink w:anchor="_Toc189043146" w:history="1">
        <w:r w:rsidRPr="00E542B4">
          <w:rPr>
            <w:rStyle w:val="Hyperlink"/>
            <w:noProof/>
          </w:rPr>
          <w:t>Appendices to Volume 1</w:t>
        </w:r>
        <w:r>
          <w:rPr>
            <w:noProof/>
            <w:webHidden/>
          </w:rPr>
          <w:tab/>
        </w:r>
        <w:r>
          <w:rPr>
            <w:noProof/>
            <w:webHidden/>
          </w:rPr>
          <w:fldChar w:fldCharType="begin"/>
        </w:r>
        <w:r>
          <w:rPr>
            <w:noProof/>
            <w:webHidden/>
          </w:rPr>
          <w:instrText xml:space="preserve"> PAGEREF _Toc189043146 \h </w:instrText>
        </w:r>
        <w:r>
          <w:rPr>
            <w:noProof/>
            <w:webHidden/>
          </w:rPr>
        </w:r>
        <w:r>
          <w:rPr>
            <w:noProof/>
            <w:webHidden/>
          </w:rPr>
          <w:fldChar w:fldCharType="separate"/>
        </w:r>
        <w:r>
          <w:rPr>
            <w:noProof/>
            <w:webHidden/>
          </w:rPr>
          <w:t>16</w:t>
        </w:r>
        <w:r>
          <w:rPr>
            <w:noProof/>
            <w:webHidden/>
          </w:rPr>
          <w:fldChar w:fldCharType="end"/>
        </w:r>
      </w:hyperlink>
    </w:p>
    <w:p w14:paraId="6BED2C9C" w14:textId="63F0C089" w:rsidR="00DC05FD" w:rsidRDefault="00DC05FD">
      <w:pPr>
        <w:pStyle w:val="TOC1"/>
        <w:rPr>
          <w:rFonts w:asciiTheme="minorHAnsi" w:eastAsiaTheme="minorEastAsia" w:hAnsiTheme="minorHAnsi" w:cstheme="minorBidi"/>
          <w:noProof/>
          <w:kern w:val="2"/>
          <w14:ligatures w14:val="standardContextual"/>
        </w:rPr>
      </w:pPr>
      <w:hyperlink w:anchor="_Toc189043147" w:history="1">
        <w:r w:rsidRPr="00E542B4">
          <w:rPr>
            <w:rStyle w:val="Hyperlink"/>
            <w:noProof/>
          </w:rPr>
          <w:t>Volume 2 – Transactions</w:t>
        </w:r>
        <w:r>
          <w:rPr>
            <w:noProof/>
            <w:webHidden/>
          </w:rPr>
          <w:tab/>
        </w:r>
        <w:r>
          <w:rPr>
            <w:noProof/>
            <w:webHidden/>
          </w:rPr>
          <w:fldChar w:fldCharType="begin"/>
        </w:r>
        <w:r>
          <w:rPr>
            <w:noProof/>
            <w:webHidden/>
          </w:rPr>
          <w:instrText xml:space="preserve"> PAGEREF _Toc189043147 \h </w:instrText>
        </w:r>
        <w:r>
          <w:rPr>
            <w:noProof/>
            <w:webHidden/>
          </w:rPr>
        </w:r>
        <w:r>
          <w:rPr>
            <w:noProof/>
            <w:webHidden/>
          </w:rPr>
          <w:fldChar w:fldCharType="separate"/>
        </w:r>
        <w:r>
          <w:rPr>
            <w:noProof/>
            <w:webHidden/>
          </w:rPr>
          <w:t>17</w:t>
        </w:r>
        <w:r>
          <w:rPr>
            <w:noProof/>
            <w:webHidden/>
          </w:rPr>
          <w:fldChar w:fldCharType="end"/>
        </w:r>
      </w:hyperlink>
    </w:p>
    <w:p w14:paraId="04D5589B" w14:textId="00E5B14D" w:rsidR="00DC05FD" w:rsidRDefault="00DC05FD">
      <w:pPr>
        <w:pStyle w:val="TOC2"/>
        <w:rPr>
          <w:rFonts w:asciiTheme="minorHAnsi" w:eastAsiaTheme="minorEastAsia" w:hAnsiTheme="minorHAnsi" w:cstheme="minorBidi"/>
          <w:noProof/>
          <w:kern w:val="2"/>
          <w14:ligatures w14:val="standardContextual"/>
        </w:rPr>
      </w:pPr>
      <w:hyperlink w:anchor="_Toc189043148" w:history="1">
        <w:r w:rsidRPr="00E542B4">
          <w:rPr>
            <w:rStyle w:val="Hyperlink"/>
            <w:noProof/>
          </w:rPr>
          <w:t>3.11 Send Heartbeat Message [DEV-53]</w:t>
        </w:r>
        <w:r>
          <w:rPr>
            <w:noProof/>
            <w:webHidden/>
          </w:rPr>
          <w:tab/>
        </w:r>
        <w:r>
          <w:rPr>
            <w:noProof/>
            <w:webHidden/>
          </w:rPr>
          <w:fldChar w:fldCharType="begin"/>
        </w:r>
        <w:r>
          <w:rPr>
            <w:noProof/>
            <w:webHidden/>
          </w:rPr>
          <w:instrText xml:space="preserve"> PAGEREF _Toc189043148 \h </w:instrText>
        </w:r>
        <w:r>
          <w:rPr>
            <w:noProof/>
            <w:webHidden/>
          </w:rPr>
        </w:r>
        <w:r>
          <w:rPr>
            <w:noProof/>
            <w:webHidden/>
          </w:rPr>
          <w:fldChar w:fldCharType="separate"/>
        </w:r>
        <w:r>
          <w:rPr>
            <w:noProof/>
            <w:webHidden/>
          </w:rPr>
          <w:t>17</w:t>
        </w:r>
        <w:r>
          <w:rPr>
            <w:noProof/>
            <w:webHidden/>
          </w:rPr>
          <w:fldChar w:fldCharType="end"/>
        </w:r>
      </w:hyperlink>
    </w:p>
    <w:p w14:paraId="07B4F692" w14:textId="7CABFF4E" w:rsidR="00DC05FD" w:rsidRDefault="00DC05FD">
      <w:pPr>
        <w:pStyle w:val="TOC3"/>
        <w:rPr>
          <w:rFonts w:asciiTheme="minorHAnsi" w:eastAsiaTheme="minorEastAsia" w:hAnsiTheme="minorHAnsi" w:cstheme="minorBidi"/>
          <w:noProof/>
          <w:kern w:val="2"/>
          <w14:ligatures w14:val="standardContextual"/>
        </w:rPr>
      </w:pPr>
      <w:hyperlink w:anchor="_Toc189043149" w:history="1">
        <w:r w:rsidRPr="00E542B4">
          <w:rPr>
            <w:rStyle w:val="Hyperlink"/>
            <w:noProof/>
          </w:rPr>
          <w:t>3.11.1 Scope</w:t>
        </w:r>
        <w:r>
          <w:rPr>
            <w:noProof/>
            <w:webHidden/>
          </w:rPr>
          <w:tab/>
        </w:r>
        <w:r>
          <w:rPr>
            <w:noProof/>
            <w:webHidden/>
          </w:rPr>
          <w:fldChar w:fldCharType="begin"/>
        </w:r>
        <w:r>
          <w:rPr>
            <w:noProof/>
            <w:webHidden/>
          </w:rPr>
          <w:instrText xml:space="preserve"> PAGEREF _Toc189043149 \h </w:instrText>
        </w:r>
        <w:r>
          <w:rPr>
            <w:noProof/>
            <w:webHidden/>
          </w:rPr>
        </w:r>
        <w:r>
          <w:rPr>
            <w:noProof/>
            <w:webHidden/>
          </w:rPr>
          <w:fldChar w:fldCharType="separate"/>
        </w:r>
        <w:r>
          <w:rPr>
            <w:noProof/>
            <w:webHidden/>
          </w:rPr>
          <w:t>17</w:t>
        </w:r>
        <w:r>
          <w:rPr>
            <w:noProof/>
            <w:webHidden/>
          </w:rPr>
          <w:fldChar w:fldCharType="end"/>
        </w:r>
      </w:hyperlink>
    </w:p>
    <w:p w14:paraId="446404B9" w14:textId="27768C21" w:rsidR="00DC05FD" w:rsidRDefault="00DC05FD">
      <w:pPr>
        <w:pStyle w:val="TOC3"/>
        <w:rPr>
          <w:rFonts w:asciiTheme="minorHAnsi" w:eastAsiaTheme="minorEastAsia" w:hAnsiTheme="minorHAnsi" w:cstheme="minorBidi"/>
          <w:noProof/>
          <w:kern w:val="2"/>
          <w14:ligatures w14:val="standardContextual"/>
        </w:rPr>
      </w:pPr>
      <w:hyperlink w:anchor="_Toc189043150" w:history="1">
        <w:r w:rsidRPr="00E542B4">
          <w:rPr>
            <w:rStyle w:val="Hyperlink"/>
            <w:noProof/>
          </w:rPr>
          <w:t>3.11.2 Actor Roles</w:t>
        </w:r>
        <w:r>
          <w:rPr>
            <w:noProof/>
            <w:webHidden/>
          </w:rPr>
          <w:tab/>
        </w:r>
        <w:r>
          <w:rPr>
            <w:noProof/>
            <w:webHidden/>
          </w:rPr>
          <w:fldChar w:fldCharType="begin"/>
        </w:r>
        <w:r>
          <w:rPr>
            <w:noProof/>
            <w:webHidden/>
          </w:rPr>
          <w:instrText xml:space="preserve"> PAGEREF _Toc189043150 \h </w:instrText>
        </w:r>
        <w:r>
          <w:rPr>
            <w:noProof/>
            <w:webHidden/>
          </w:rPr>
        </w:r>
        <w:r>
          <w:rPr>
            <w:noProof/>
            <w:webHidden/>
          </w:rPr>
          <w:fldChar w:fldCharType="separate"/>
        </w:r>
        <w:r>
          <w:rPr>
            <w:noProof/>
            <w:webHidden/>
          </w:rPr>
          <w:t>17</w:t>
        </w:r>
        <w:r>
          <w:rPr>
            <w:noProof/>
            <w:webHidden/>
          </w:rPr>
          <w:fldChar w:fldCharType="end"/>
        </w:r>
      </w:hyperlink>
    </w:p>
    <w:p w14:paraId="4C160433" w14:textId="20F5CE3E" w:rsidR="00DC05FD" w:rsidRDefault="00DC05FD">
      <w:pPr>
        <w:pStyle w:val="TOC3"/>
        <w:rPr>
          <w:rFonts w:asciiTheme="minorHAnsi" w:eastAsiaTheme="minorEastAsia" w:hAnsiTheme="minorHAnsi" w:cstheme="minorBidi"/>
          <w:noProof/>
          <w:kern w:val="2"/>
          <w14:ligatures w14:val="standardContextual"/>
        </w:rPr>
      </w:pPr>
      <w:hyperlink w:anchor="_Toc189043151" w:history="1">
        <w:r w:rsidRPr="00E542B4">
          <w:rPr>
            <w:rStyle w:val="Hyperlink"/>
            <w:noProof/>
          </w:rPr>
          <w:t>3.11.3 Referenced Standards</w:t>
        </w:r>
        <w:r>
          <w:rPr>
            <w:noProof/>
            <w:webHidden/>
          </w:rPr>
          <w:tab/>
        </w:r>
        <w:r>
          <w:rPr>
            <w:noProof/>
            <w:webHidden/>
          </w:rPr>
          <w:fldChar w:fldCharType="begin"/>
        </w:r>
        <w:r>
          <w:rPr>
            <w:noProof/>
            <w:webHidden/>
          </w:rPr>
          <w:instrText xml:space="preserve"> PAGEREF _Toc189043151 \h </w:instrText>
        </w:r>
        <w:r>
          <w:rPr>
            <w:noProof/>
            <w:webHidden/>
          </w:rPr>
        </w:r>
        <w:r>
          <w:rPr>
            <w:noProof/>
            <w:webHidden/>
          </w:rPr>
          <w:fldChar w:fldCharType="separate"/>
        </w:r>
        <w:r>
          <w:rPr>
            <w:noProof/>
            <w:webHidden/>
          </w:rPr>
          <w:t>17</w:t>
        </w:r>
        <w:r>
          <w:rPr>
            <w:noProof/>
            <w:webHidden/>
          </w:rPr>
          <w:fldChar w:fldCharType="end"/>
        </w:r>
      </w:hyperlink>
    </w:p>
    <w:p w14:paraId="03ABEDF3" w14:textId="3E451372" w:rsidR="00DC05FD" w:rsidRDefault="00DC05FD">
      <w:pPr>
        <w:pStyle w:val="TOC3"/>
        <w:rPr>
          <w:rFonts w:asciiTheme="minorHAnsi" w:eastAsiaTheme="minorEastAsia" w:hAnsiTheme="minorHAnsi" w:cstheme="minorBidi"/>
          <w:noProof/>
          <w:kern w:val="2"/>
          <w14:ligatures w14:val="standardContextual"/>
        </w:rPr>
      </w:pPr>
      <w:hyperlink w:anchor="_Toc189043152" w:history="1">
        <w:r w:rsidRPr="00E542B4">
          <w:rPr>
            <w:rStyle w:val="Hyperlink"/>
            <w:noProof/>
          </w:rPr>
          <w:t>3.11.4 Messages</w:t>
        </w:r>
        <w:r>
          <w:rPr>
            <w:noProof/>
            <w:webHidden/>
          </w:rPr>
          <w:tab/>
        </w:r>
        <w:r>
          <w:rPr>
            <w:noProof/>
            <w:webHidden/>
          </w:rPr>
          <w:fldChar w:fldCharType="begin"/>
        </w:r>
        <w:r>
          <w:rPr>
            <w:noProof/>
            <w:webHidden/>
          </w:rPr>
          <w:instrText xml:space="preserve"> PAGEREF _Toc189043152 \h </w:instrText>
        </w:r>
        <w:r>
          <w:rPr>
            <w:noProof/>
            <w:webHidden/>
          </w:rPr>
        </w:r>
        <w:r>
          <w:rPr>
            <w:noProof/>
            <w:webHidden/>
          </w:rPr>
          <w:fldChar w:fldCharType="separate"/>
        </w:r>
        <w:r>
          <w:rPr>
            <w:noProof/>
            <w:webHidden/>
          </w:rPr>
          <w:t>17</w:t>
        </w:r>
        <w:r>
          <w:rPr>
            <w:noProof/>
            <w:webHidden/>
          </w:rPr>
          <w:fldChar w:fldCharType="end"/>
        </w:r>
      </w:hyperlink>
    </w:p>
    <w:p w14:paraId="75D43973" w14:textId="1EEC72BF" w:rsidR="00DC05FD" w:rsidRDefault="00DC05FD">
      <w:pPr>
        <w:pStyle w:val="TOC4"/>
        <w:rPr>
          <w:rFonts w:asciiTheme="minorHAnsi" w:eastAsiaTheme="minorEastAsia" w:hAnsiTheme="minorHAnsi" w:cstheme="minorBidi"/>
          <w:noProof/>
          <w:kern w:val="2"/>
          <w14:ligatures w14:val="standardContextual"/>
        </w:rPr>
      </w:pPr>
      <w:hyperlink w:anchor="_Toc189043153" w:history="1">
        <w:r w:rsidRPr="00E542B4">
          <w:rPr>
            <w:rStyle w:val="Hyperlink"/>
            <w:noProof/>
          </w:rPr>
          <w:t>3.11.4.1 Send Heartbeat Message [DEV-53]</w:t>
        </w:r>
        <w:r>
          <w:rPr>
            <w:noProof/>
            <w:webHidden/>
          </w:rPr>
          <w:tab/>
        </w:r>
        <w:r>
          <w:rPr>
            <w:noProof/>
            <w:webHidden/>
          </w:rPr>
          <w:fldChar w:fldCharType="begin"/>
        </w:r>
        <w:r>
          <w:rPr>
            <w:noProof/>
            <w:webHidden/>
          </w:rPr>
          <w:instrText xml:space="preserve"> PAGEREF _Toc189043153 \h </w:instrText>
        </w:r>
        <w:r>
          <w:rPr>
            <w:noProof/>
            <w:webHidden/>
          </w:rPr>
        </w:r>
        <w:r>
          <w:rPr>
            <w:noProof/>
            <w:webHidden/>
          </w:rPr>
          <w:fldChar w:fldCharType="separate"/>
        </w:r>
        <w:r>
          <w:rPr>
            <w:noProof/>
            <w:webHidden/>
          </w:rPr>
          <w:t>18</w:t>
        </w:r>
        <w:r>
          <w:rPr>
            <w:noProof/>
            <w:webHidden/>
          </w:rPr>
          <w:fldChar w:fldCharType="end"/>
        </w:r>
      </w:hyperlink>
    </w:p>
    <w:p w14:paraId="69ACD721" w14:textId="5037C30B" w:rsidR="00DC05FD" w:rsidRDefault="00DC05FD">
      <w:pPr>
        <w:pStyle w:val="TOC5"/>
        <w:rPr>
          <w:rFonts w:asciiTheme="minorHAnsi" w:eastAsiaTheme="minorEastAsia" w:hAnsiTheme="minorHAnsi" w:cstheme="minorBidi"/>
          <w:noProof/>
          <w:kern w:val="2"/>
          <w14:ligatures w14:val="standardContextual"/>
        </w:rPr>
      </w:pPr>
      <w:hyperlink w:anchor="_Toc189043154" w:history="1">
        <w:r w:rsidRPr="00E542B4">
          <w:rPr>
            <w:rStyle w:val="Hyperlink"/>
            <w:noProof/>
          </w:rPr>
          <w:t>3.11.4.1.1 Trigger Events</w:t>
        </w:r>
        <w:r>
          <w:rPr>
            <w:noProof/>
            <w:webHidden/>
          </w:rPr>
          <w:tab/>
        </w:r>
        <w:r>
          <w:rPr>
            <w:noProof/>
            <w:webHidden/>
          </w:rPr>
          <w:fldChar w:fldCharType="begin"/>
        </w:r>
        <w:r>
          <w:rPr>
            <w:noProof/>
            <w:webHidden/>
          </w:rPr>
          <w:instrText xml:space="preserve"> PAGEREF _Toc189043154 \h </w:instrText>
        </w:r>
        <w:r>
          <w:rPr>
            <w:noProof/>
            <w:webHidden/>
          </w:rPr>
        </w:r>
        <w:r>
          <w:rPr>
            <w:noProof/>
            <w:webHidden/>
          </w:rPr>
          <w:fldChar w:fldCharType="separate"/>
        </w:r>
        <w:r>
          <w:rPr>
            <w:noProof/>
            <w:webHidden/>
          </w:rPr>
          <w:t>18</w:t>
        </w:r>
        <w:r>
          <w:rPr>
            <w:noProof/>
            <w:webHidden/>
          </w:rPr>
          <w:fldChar w:fldCharType="end"/>
        </w:r>
      </w:hyperlink>
    </w:p>
    <w:p w14:paraId="26C5EBA0" w14:textId="21ED2938" w:rsidR="00DC05FD" w:rsidRDefault="00DC05FD">
      <w:pPr>
        <w:pStyle w:val="TOC5"/>
        <w:rPr>
          <w:rFonts w:asciiTheme="minorHAnsi" w:eastAsiaTheme="minorEastAsia" w:hAnsiTheme="minorHAnsi" w:cstheme="minorBidi"/>
          <w:noProof/>
          <w:kern w:val="2"/>
          <w14:ligatures w14:val="standardContextual"/>
        </w:rPr>
      </w:pPr>
      <w:hyperlink w:anchor="_Toc189043155" w:history="1">
        <w:r w:rsidRPr="00E542B4">
          <w:rPr>
            <w:rStyle w:val="Hyperlink"/>
            <w:noProof/>
          </w:rPr>
          <w:t>3.11.4.1.2 Message Semantics</w:t>
        </w:r>
        <w:r>
          <w:rPr>
            <w:noProof/>
            <w:webHidden/>
          </w:rPr>
          <w:tab/>
        </w:r>
        <w:r>
          <w:rPr>
            <w:noProof/>
            <w:webHidden/>
          </w:rPr>
          <w:fldChar w:fldCharType="begin"/>
        </w:r>
        <w:r>
          <w:rPr>
            <w:noProof/>
            <w:webHidden/>
          </w:rPr>
          <w:instrText xml:space="preserve"> PAGEREF _Toc189043155 \h </w:instrText>
        </w:r>
        <w:r>
          <w:rPr>
            <w:noProof/>
            <w:webHidden/>
          </w:rPr>
        </w:r>
        <w:r>
          <w:rPr>
            <w:noProof/>
            <w:webHidden/>
          </w:rPr>
          <w:fldChar w:fldCharType="separate"/>
        </w:r>
        <w:r>
          <w:rPr>
            <w:noProof/>
            <w:webHidden/>
          </w:rPr>
          <w:t>18</w:t>
        </w:r>
        <w:r>
          <w:rPr>
            <w:noProof/>
            <w:webHidden/>
          </w:rPr>
          <w:fldChar w:fldCharType="end"/>
        </w:r>
      </w:hyperlink>
    </w:p>
    <w:p w14:paraId="11ED1C6A" w14:textId="369881A6" w:rsidR="00DC05FD" w:rsidRDefault="00DC05FD">
      <w:pPr>
        <w:pStyle w:val="TOC5"/>
        <w:rPr>
          <w:rFonts w:asciiTheme="minorHAnsi" w:eastAsiaTheme="minorEastAsia" w:hAnsiTheme="minorHAnsi" w:cstheme="minorBidi"/>
          <w:noProof/>
          <w:kern w:val="2"/>
          <w14:ligatures w14:val="standardContextual"/>
        </w:rPr>
      </w:pPr>
      <w:hyperlink w:anchor="_Toc189043156" w:history="1">
        <w:r w:rsidRPr="00E542B4">
          <w:rPr>
            <w:rStyle w:val="Hyperlink"/>
            <w:noProof/>
          </w:rPr>
          <w:t>3.11.4.1.3 Expected Actions</w:t>
        </w:r>
        <w:r>
          <w:rPr>
            <w:noProof/>
            <w:webHidden/>
          </w:rPr>
          <w:tab/>
        </w:r>
        <w:r>
          <w:rPr>
            <w:noProof/>
            <w:webHidden/>
          </w:rPr>
          <w:fldChar w:fldCharType="begin"/>
        </w:r>
        <w:r>
          <w:rPr>
            <w:noProof/>
            <w:webHidden/>
          </w:rPr>
          <w:instrText xml:space="preserve"> PAGEREF _Toc189043156 \h </w:instrText>
        </w:r>
        <w:r>
          <w:rPr>
            <w:noProof/>
            <w:webHidden/>
          </w:rPr>
        </w:r>
        <w:r>
          <w:rPr>
            <w:noProof/>
            <w:webHidden/>
          </w:rPr>
          <w:fldChar w:fldCharType="separate"/>
        </w:r>
        <w:r>
          <w:rPr>
            <w:noProof/>
            <w:webHidden/>
          </w:rPr>
          <w:t>21</w:t>
        </w:r>
        <w:r>
          <w:rPr>
            <w:noProof/>
            <w:webHidden/>
          </w:rPr>
          <w:fldChar w:fldCharType="end"/>
        </w:r>
      </w:hyperlink>
    </w:p>
    <w:p w14:paraId="5067C654" w14:textId="06FC7E54" w:rsidR="00DC05FD" w:rsidRDefault="00DC05FD">
      <w:pPr>
        <w:pStyle w:val="TOC3"/>
        <w:rPr>
          <w:rFonts w:asciiTheme="minorHAnsi" w:eastAsiaTheme="minorEastAsia" w:hAnsiTheme="minorHAnsi" w:cstheme="minorBidi"/>
          <w:noProof/>
          <w:kern w:val="2"/>
          <w14:ligatures w14:val="standardContextual"/>
        </w:rPr>
      </w:pPr>
      <w:hyperlink w:anchor="_Toc189043157" w:history="1">
        <w:r w:rsidRPr="00E542B4">
          <w:rPr>
            <w:rStyle w:val="Hyperlink"/>
            <w:noProof/>
          </w:rPr>
          <w:t>3.11.5 Protocol Requirements</w:t>
        </w:r>
        <w:r>
          <w:rPr>
            <w:noProof/>
            <w:webHidden/>
          </w:rPr>
          <w:tab/>
        </w:r>
        <w:r>
          <w:rPr>
            <w:noProof/>
            <w:webHidden/>
          </w:rPr>
          <w:fldChar w:fldCharType="begin"/>
        </w:r>
        <w:r>
          <w:rPr>
            <w:noProof/>
            <w:webHidden/>
          </w:rPr>
          <w:instrText xml:space="preserve"> PAGEREF _Toc189043157 \h </w:instrText>
        </w:r>
        <w:r>
          <w:rPr>
            <w:noProof/>
            <w:webHidden/>
          </w:rPr>
        </w:r>
        <w:r>
          <w:rPr>
            <w:noProof/>
            <w:webHidden/>
          </w:rPr>
          <w:fldChar w:fldCharType="separate"/>
        </w:r>
        <w:r>
          <w:rPr>
            <w:noProof/>
            <w:webHidden/>
          </w:rPr>
          <w:t>23</w:t>
        </w:r>
        <w:r>
          <w:rPr>
            <w:noProof/>
            <w:webHidden/>
          </w:rPr>
          <w:fldChar w:fldCharType="end"/>
        </w:r>
      </w:hyperlink>
    </w:p>
    <w:p w14:paraId="38306AB8" w14:textId="74EBDA4A" w:rsidR="00DC05FD" w:rsidRDefault="00DC05FD">
      <w:pPr>
        <w:pStyle w:val="TOC3"/>
        <w:rPr>
          <w:rFonts w:asciiTheme="minorHAnsi" w:eastAsiaTheme="minorEastAsia" w:hAnsiTheme="minorHAnsi" w:cstheme="minorBidi"/>
          <w:noProof/>
          <w:kern w:val="2"/>
          <w14:ligatures w14:val="standardContextual"/>
        </w:rPr>
      </w:pPr>
      <w:hyperlink w:anchor="_Toc189043158" w:history="1">
        <w:r w:rsidRPr="00E542B4">
          <w:rPr>
            <w:rStyle w:val="Hyperlink"/>
            <w:noProof/>
          </w:rPr>
          <w:t>3.11.6 Security Considerations</w:t>
        </w:r>
        <w:r>
          <w:rPr>
            <w:noProof/>
            <w:webHidden/>
          </w:rPr>
          <w:tab/>
        </w:r>
        <w:r>
          <w:rPr>
            <w:noProof/>
            <w:webHidden/>
          </w:rPr>
          <w:fldChar w:fldCharType="begin"/>
        </w:r>
        <w:r>
          <w:rPr>
            <w:noProof/>
            <w:webHidden/>
          </w:rPr>
          <w:instrText xml:space="preserve"> PAGEREF _Toc189043158 \h </w:instrText>
        </w:r>
        <w:r>
          <w:rPr>
            <w:noProof/>
            <w:webHidden/>
          </w:rPr>
        </w:r>
        <w:r>
          <w:rPr>
            <w:noProof/>
            <w:webHidden/>
          </w:rPr>
          <w:fldChar w:fldCharType="separate"/>
        </w:r>
        <w:r>
          <w:rPr>
            <w:noProof/>
            <w:webHidden/>
          </w:rPr>
          <w:t>23</w:t>
        </w:r>
        <w:r>
          <w:rPr>
            <w:noProof/>
            <w:webHidden/>
          </w:rPr>
          <w:fldChar w:fldCharType="end"/>
        </w:r>
      </w:hyperlink>
    </w:p>
    <w:p w14:paraId="347AE565" w14:textId="415444E4" w:rsidR="00DC05FD" w:rsidRDefault="00DC05FD">
      <w:pPr>
        <w:pStyle w:val="TOC2"/>
        <w:rPr>
          <w:rFonts w:asciiTheme="minorHAnsi" w:eastAsiaTheme="minorEastAsia" w:hAnsiTheme="minorHAnsi" w:cstheme="minorBidi"/>
          <w:noProof/>
          <w:kern w:val="2"/>
          <w14:ligatures w14:val="standardContextual"/>
        </w:rPr>
      </w:pPr>
      <w:hyperlink w:anchor="_Toc189043159" w:history="1">
        <w:r w:rsidRPr="00E542B4">
          <w:rPr>
            <w:rStyle w:val="Hyperlink"/>
            <w:noProof/>
          </w:rPr>
          <w:t>3.12 Acknowledge Heartbeat Message [DEV-54]</w:t>
        </w:r>
        <w:r>
          <w:rPr>
            <w:noProof/>
            <w:webHidden/>
          </w:rPr>
          <w:tab/>
        </w:r>
        <w:r>
          <w:rPr>
            <w:noProof/>
            <w:webHidden/>
          </w:rPr>
          <w:fldChar w:fldCharType="begin"/>
        </w:r>
        <w:r>
          <w:rPr>
            <w:noProof/>
            <w:webHidden/>
          </w:rPr>
          <w:instrText xml:space="preserve"> PAGEREF _Toc189043159 \h </w:instrText>
        </w:r>
        <w:r>
          <w:rPr>
            <w:noProof/>
            <w:webHidden/>
          </w:rPr>
        </w:r>
        <w:r>
          <w:rPr>
            <w:noProof/>
            <w:webHidden/>
          </w:rPr>
          <w:fldChar w:fldCharType="separate"/>
        </w:r>
        <w:r>
          <w:rPr>
            <w:noProof/>
            <w:webHidden/>
          </w:rPr>
          <w:t>23</w:t>
        </w:r>
        <w:r>
          <w:rPr>
            <w:noProof/>
            <w:webHidden/>
          </w:rPr>
          <w:fldChar w:fldCharType="end"/>
        </w:r>
      </w:hyperlink>
    </w:p>
    <w:p w14:paraId="69BF1148" w14:textId="6297CC7A" w:rsidR="00DC05FD" w:rsidRDefault="00DC05FD">
      <w:pPr>
        <w:pStyle w:val="TOC3"/>
        <w:rPr>
          <w:rFonts w:asciiTheme="minorHAnsi" w:eastAsiaTheme="minorEastAsia" w:hAnsiTheme="minorHAnsi" w:cstheme="minorBidi"/>
          <w:noProof/>
          <w:kern w:val="2"/>
          <w14:ligatures w14:val="standardContextual"/>
        </w:rPr>
      </w:pPr>
      <w:hyperlink w:anchor="_Toc189043160" w:history="1">
        <w:r w:rsidRPr="00E542B4">
          <w:rPr>
            <w:rStyle w:val="Hyperlink"/>
            <w:noProof/>
          </w:rPr>
          <w:t>3.12.1 Scope</w:t>
        </w:r>
        <w:r>
          <w:rPr>
            <w:noProof/>
            <w:webHidden/>
          </w:rPr>
          <w:tab/>
        </w:r>
        <w:r>
          <w:rPr>
            <w:noProof/>
            <w:webHidden/>
          </w:rPr>
          <w:fldChar w:fldCharType="begin"/>
        </w:r>
        <w:r>
          <w:rPr>
            <w:noProof/>
            <w:webHidden/>
          </w:rPr>
          <w:instrText xml:space="preserve"> PAGEREF _Toc189043160 \h </w:instrText>
        </w:r>
        <w:r>
          <w:rPr>
            <w:noProof/>
            <w:webHidden/>
          </w:rPr>
        </w:r>
        <w:r>
          <w:rPr>
            <w:noProof/>
            <w:webHidden/>
          </w:rPr>
          <w:fldChar w:fldCharType="separate"/>
        </w:r>
        <w:r>
          <w:rPr>
            <w:noProof/>
            <w:webHidden/>
          </w:rPr>
          <w:t>23</w:t>
        </w:r>
        <w:r>
          <w:rPr>
            <w:noProof/>
            <w:webHidden/>
          </w:rPr>
          <w:fldChar w:fldCharType="end"/>
        </w:r>
      </w:hyperlink>
    </w:p>
    <w:p w14:paraId="6206DCD5" w14:textId="6BDA56D0" w:rsidR="00DC05FD" w:rsidRDefault="00DC05FD">
      <w:pPr>
        <w:pStyle w:val="TOC3"/>
        <w:rPr>
          <w:rFonts w:asciiTheme="minorHAnsi" w:eastAsiaTheme="minorEastAsia" w:hAnsiTheme="minorHAnsi" w:cstheme="minorBidi"/>
          <w:noProof/>
          <w:kern w:val="2"/>
          <w14:ligatures w14:val="standardContextual"/>
        </w:rPr>
      </w:pPr>
      <w:hyperlink w:anchor="_Toc189043161" w:history="1">
        <w:r w:rsidRPr="00E542B4">
          <w:rPr>
            <w:rStyle w:val="Hyperlink"/>
            <w:noProof/>
          </w:rPr>
          <w:t>3.12.2 Actor Roles</w:t>
        </w:r>
        <w:r>
          <w:rPr>
            <w:noProof/>
            <w:webHidden/>
          </w:rPr>
          <w:tab/>
        </w:r>
        <w:r>
          <w:rPr>
            <w:noProof/>
            <w:webHidden/>
          </w:rPr>
          <w:fldChar w:fldCharType="begin"/>
        </w:r>
        <w:r>
          <w:rPr>
            <w:noProof/>
            <w:webHidden/>
          </w:rPr>
          <w:instrText xml:space="preserve"> PAGEREF _Toc189043161 \h </w:instrText>
        </w:r>
        <w:r>
          <w:rPr>
            <w:noProof/>
            <w:webHidden/>
          </w:rPr>
        </w:r>
        <w:r>
          <w:rPr>
            <w:noProof/>
            <w:webHidden/>
          </w:rPr>
          <w:fldChar w:fldCharType="separate"/>
        </w:r>
        <w:r>
          <w:rPr>
            <w:noProof/>
            <w:webHidden/>
          </w:rPr>
          <w:t>24</w:t>
        </w:r>
        <w:r>
          <w:rPr>
            <w:noProof/>
            <w:webHidden/>
          </w:rPr>
          <w:fldChar w:fldCharType="end"/>
        </w:r>
      </w:hyperlink>
    </w:p>
    <w:p w14:paraId="3C52C3E0" w14:textId="5FC56FE5" w:rsidR="00DC05FD" w:rsidRDefault="00DC05FD">
      <w:pPr>
        <w:pStyle w:val="TOC3"/>
        <w:rPr>
          <w:rFonts w:asciiTheme="minorHAnsi" w:eastAsiaTheme="minorEastAsia" w:hAnsiTheme="minorHAnsi" w:cstheme="minorBidi"/>
          <w:noProof/>
          <w:kern w:val="2"/>
          <w14:ligatures w14:val="standardContextual"/>
        </w:rPr>
      </w:pPr>
      <w:hyperlink w:anchor="_Toc189043162" w:history="1">
        <w:r w:rsidRPr="00E542B4">
          <w:rPr>
            <w:rStyle w:val="Hyperlink"/>
            <w:noProof/>
          </w:rPr>
          <w:t>3.12.3 Referenced Standards</w:t>
        </w:r>
        <w:r>
          <w:rPr>
            <w:noProof/>
            <w:webHidden/>
          </w:rPr>
          <w:tab/>
        </w:r>
        <w:r>
          <w:rPr>
            <w:noProof/>
            <w:webHidden/>
          </w:rPr>
          <w:fldChar w:fldCharType="begin"/>
        </w:r>
        <w:r>
          <w:rPr>
            <w:noProof/>
            <w:webHidden/>
          </w:rPr>
          <w:instrText xml:space="preserve"> PAGEREF _Toc189043162 \h </w:instrText>
        </w:r>
        <w:r>
          <w:rPr>
            <w:noProof/>
            <w:webHidden/>
          </w:rPr>
        </w:r>
        <w:r>
          <w:rPr>
            <w:noProof/>
            <w:webHidden/>
          </w:rPr>
          <w:fldChar w:fldCharType="separate"/>
        </w:r>
        <w:r>
          <w:rPr>
            <w:noProof/>
            <w:webHidden/>
          </w:rPr>
          <w:t>24</w:t>
        </w:r>
        <w:r>
          <w:rPr>
            <w:noProof/>
            <w:webHidden/>
          </w:rPr>
          <w:fldChar w:fldCharType="end"/>
        </w:r>
      </w:hyperlink>
    </w:p>
    <w:p w14:paraId="4E3142D0" w14:textId="7D5658D1" w:rsidR="00DC05FD" w:rsidRDefault="00DC05FD">
      <w:pPr>
        <w:pStyle w:val="TOC3"/>
        <w:rPr>
          <w:rFonts w:asciiTheme="minorHAnsi" w:eastAsiaTheme="minorEastAsia" w:hAnsiTheme="minorHAnsi" w:cstheme="minorBidi"/>
          <w:noProof/>
          <w:kern w:val="2"/>
          <w14:ligatures w14:val="standardContextual"/>
        </w:rPr>
      </w:pPr>
      <w:hyperlink w:anchor="_Toc189043163" w:history="1">
        <w:r w:rsidRPr="00E542B4">
          <w:rPr>
            <w:rStyle w:val="Hyperlink"/>
            <w:noProof/>
          </w:rPr>
          <w:t>3.12.4 Messages</w:t>
        </w:r>
        <w:r>
          <w:rPr>
            <w:noProof/>
            <w:webHidden/>
          </w:rPr>
          <w:tab/>
        </w:r>
        <w:r>
          <w:rPr>
            <w:noProof/>
            <w:webHidden/>
          </w:rPr>
          <w:fldChar w:fldCharType="begin"/>
        </w:r>
        <w:r>
          <w:rPr>
            <w:noProof/>
            <w:webHidden/>
          </w:rPr>
          <w:instrText xml:space="preserve"> PAGEREF _Toc189043163 \h </w:instrText>
        </w:r>
        <w:r>
          <w:rPr>
            <w:noProof/>
            <w:webHidden/>
          </w:rPr>
        </w:r>
        <w:r>
          <w:rPr>
            <w:noProof/>
            <w:webHidden/>
          </w:rPr>
          <w:fldChar w:fldCharType="separate"/>
        </w:r>
        <w:r>
          <w:rPr>
            <w:noProof/>
            <w:webHidden/>
          </w:rPr>
          <w:t>24</w:t>
        </w:r>
        <w:r>
          <w:rPr>
            <w:noProof/>
            <w:webHidden/>
          </w:rPr>
          <w:fldChar w:fldCharType="end"/>
        </w:r>
      </w:hyperlink>
    </w:p>
    <w:p w14:paraId="52DD089E" w14:textId="7CDADED2" w:rsidR="00DC05FD" w:rsidRDefault="00DC05FD">
      <w:pPr>
        <w:pStyle w:val="TOC4"/>
        <w:rPr>
          <w:rFonts w:asciiTheme="minorHAnsi" w:eastAsiaTheme="minorEastAsia" w:hAnsiTheme="minorHAnsi" w:cstheme="minorBidi"/>
          <w:noProof/>
          <w:kern w:val="2"/>
          <w14:ligatures w14:val="standardContextual"/>
        </w:rPr>
      </w:pPr>
      <w:hyperlink w:anchor="_Toc189043164" w:history="1">
        <w:r w:rsidRPr="00E542B4">
          <w:rPr>
            <w:rStyle w:val="Hyperlink"/>
            <w:noProof/>
          </w:rPr>
          <w:t>3.12.4.1 Acknowledge Heartbeat Message [DEV-54]</w:t>
        </w:r>
        <w:r>
          <w:rPr>
            <w:noProof/>
            <w:webHidden/>
          </w:rPr>
          <w:tab/>
        </w:r>
        <w:r>
          <w:rPr>
            <w:noProof/>
            <w:webHidden/>
          </w:rPr>
          <w:fldChar w:fldCharType="begin"/>
        </w:r>
        <w:r>
          <w:rPr>
            <w:noProof/>
            <w:webHidden/>
          </w:rPr>
          <w:instrText xml:space="preserve"> PAGEREF _Toc189043164 \h </w:instrText>
        </w:r>
        <w:r>
          <w:rPr>
            <w:noProof/>
            <w:webHidden/>
          </w:rPr>
        </w:r>
        <w:r>
          <w:rPr>
            <w:noProof/>
            <w:webHidden/>
          </w:rPr>
          <w:fldChar w:fldCharType="separate"/>
        </w:r>
        <w:r>
          <w:rPr>
            <w:noProof/>
            <w:webHidden/>
          </w:rPr>
          <w:t>24</w:t>
        </w:r>
        <w:r>
          <w:rPr>
            <w:noProof/>
            <w:webHidden/>
          </w:rPr>
          <w:fldChar w:fldCharType="end"/>
        </w:r>
      </w:hyperlink>
    </w:p>
    <w:p w14:paraId="04A07430" w14:textId="072D7C9D" w:rsidR="00DC05FD" w:rsidRDefault="00DC05FD">
      <w:pPr>
        <w:pStyle w:val="TOC5"/>
        <w:rPr>
          <w:rFonts w:asciiTheme="minorHAnsi" w:eastAsiaTheme="minorEastAsia" w:hAnsiTheme="minorHAnsi" w:cstheme="minorBidi"/>
          <w:noProof/>
          <w:kern w:val="2"/>
          <w14:ligatures w14:val="standardContextual"/>
        </w:rPr>
      </w:pPr>
      <w:hyperlink w:anchor="_Toc189043165" w:history="1">
        <w:r w:rsidRPr="00E542B4">
          <w:rPr>
            <w:rStyle w:val="Hyperlink"/>
            <w:noProof/>
          </w:rPr>
          <w:t>3.12.4.1.1 Trigger Events</w:t>
        </w:r>
        <w:r>
          <w:rPr>
            <w:noProof/>
            <w:webHidden/>
          </w:rPr>
          <w:tab/>
        </w:r>
        <w:r>
          <w:rPr>
            <w:noProof/>
            <w:webHidden/>
          </w:rPr>
          <w:fldChar w:fldCharType="begin"/>
        </w:r>
        <w:r>
          <w:rPr>
            <w:noProof/>
            <w:webHidden/>
          </w:rPr>
          <w:instrText xml:space="preserve"> PAGEREF _Toc189043165 \h </w:instrText>
        </w:r>
        <w:r>
          <w:rPr>
            <w:noProof/>
            <w:webHidden/>
          </w:rPr>
        </w:r>
        <w:r>
          <w:rPr>
            <w:noProof/>
            <w:webHidden/>
          </w:rPr>
          <w:fldChar w:fldCharType="separate"/>
        </w:r>
        <w:r>
          <w:rPr>
            <w:noProof/>
            <w:webHidden/>
          </w:rPr>
          <w:t>25</w:t>
        </w:r>
        <w:r>
          <w:rPr>
            <w:noProof/>
            <w:webHidden/>
          </w:rPr>
          <w:fldChar w:fldCharType="end"/>
        </w:r>
      </w:hyperlink>
    </w:p>
    <w:p w14:paraId="1A96004D" w14:textId="257ED08A" w:rsidR="00DC05FD" w:rsidRDefault="00DC05FD">
      <w:pPr>
        <w:pStyle w:val="TOC5"/>
        <w:rPr>
          <w:rFonts w:asciiTheme="minorHAnsi" w:eastAsiaTheme="minorEastAsia" w:hAnsiTheme="minorHAnsi" w:cstheme="minorBidi"/>
          <w:noProof/>
          <w:kern w:val="2"/>
          <w14:ligatures w14:val="standardContextual"/>
        </w:rPr>
      </w:pPr>
      <w:hyperlink w:anchor="_Toc189043166" w:history="1">
        <w:r w:rsidRPr="00E542B4">
          <w:rPr>
            <w:rStyle w:val="Hyperlink"/>
            <w:noProof/>
          </w:rPr>
          <w:t>3.12.4.1.2 Message Semantics</w:t>
        </w:r>
        <w:r>
          <w:rPr>
            <w:noProof/>
            <w:webHidden/>
          </w:rPr>
          <w:tab/>
        </w:r>
        <w:r>
          <w:rPr>
            <w:noProof/>
            <w:webHidden/>
          </w:rPr>
          <w:fldChar w:fldCharType="begin"/>
        </w:r>
        <w:r>
          <w:rPr>
            <w:noProof/>
            <w:webHidden/>
          </w:rPr>
          <w:instrText xml:space="preserve"> PAGEREF _Toc189043166 \h </w:instrText>
        </w:r>
        <w:r>
          <w:rPr>
            <w:noProof/>
            <w:webHidden/>
          </w:rPr>
        </w:r>
        <w:r>
          <w:rPr>
            <w:noProof/>
            <w:webHidden/>
          </w:rPr>
          <w:fldChar w:fldCharType="separate"/>
        </w:r>
        <w:r>
          <w:rPr>
            <w:noProof/>
            <w:webHidden/>
          </w:rPr>
          <w:t>25</w:t>
        </w:r>
        <w:r>
          <w:rPr>
            <w:noProof/>
            <w:webHidden/>
          </w:rPr>
          <w:fldChar w:fldCharType="end"/>
        </w:r>
      </w:hyperlink>
    </w:p>
    <w:p w14:paraId="0796398E" w14:textId="0CD87DD1" w:rsidR="00DC05FD" w:rsidRDefault="00DC05FD">
      <w:pPr>
        <w:pStyle w:val="TOC5"/>
        <w:rPr>
          <w:rFonts w:asciiTheme="minorHAnsi" w:eastAsiaTheme="minorEastAsia" w:hAnsiTheme="minorHAnsi" w:cstheme="minorBidi"/>
          <w:noProof/>
          <w:kern w:val="2"/>
          <w14:ligatures w14:val="standardContextual"/>
        </w:rPr>
      </w:pPr>
      <w:hyperlink w:anchor="_Toc189043167" w:history="1">
        <w:r w:rsidRPr="00E542B4">
          <w:rPr>
            <w:rStyle w:val="Hyperlink"/>
            <w:noProof/>
          </w:rPr>
          <w:t>3.12.4.1.3 Expected Actions</w:t>
        </w:r>
        <w:r>
          <w:rPr>
            <w:noProof/>
            <w:webHidden/>
          </w:rPr>
          <w:tab/>
        </w:r>
        <w:r>
          <w:rPr>
            <w:noProof/>
            <w:webHidden/>
          </w:rPr>
          <w:fldChar w:fldCharType="begin"/>
        </w:r>
        <w:r>
          <w:rPr>
            <w:noProof/>
            <w:webHidden/>
          </w:rPr>
          <w:instrText xml:space="preserve"> PAGEREF _Toc189043167 \h </w:instrText>
        </w:r>
        <w:r>
          <w:rPr>
            <w:noProof/>
            <w:webHidden/>
          </w:rPr>
        </w:r>
        <w:r>
          <w:rPr>
            <w:noProof/>
            <w:webHidden/>
          </w:rPr>
          <w:fldChar w:fldCharType="separate"/>
        </w:r>
        <w:r>
          <w:rPr>
            <w:noProof/>
            <w:webHidden/>
          </w:rPr>
          <w:t>26</w:t>
        </w:r>
        <w:r>
          <w:rPr>
            <w:noProof/>
            <w:webHidden/>
          </w:rPr>
          <w:fldChar w:fldCharType="end"/>
        </w:r>
      </w:hyperlink>
    </w:p>
    <w:p w14:paraId="292ABD2D" w14:textId="1F5B80F6" w:rsidR="00DC05FD" w:rsidRDefault="00DC05FD">
      <w:pPr>
        <w:pStyle w:val="TOC3"/>
        <w:rPr>
          <w:rFonts w:asciiTheme="minorHAnsi" w:eastAsiaTheme="minorEastAsia" w:hAnsiTheme="minorHAnsi" w:cstheme="minorBidi"/>
          <w:noProof/>
          <w:kern w:val="2"/>
          <w14:ligatures w14:val="standardContextual"/>
        </w:rPr>
      </w:pPr>
      <w:hyperlink w:anchor="_Toc189043168" w:history="1">
        <w:r w:rsidRPr="00E542B4">
          <w:rPr>
            <w:rStyle w:val="Hyperlink"/>
            <w:noProof/>
          </w:rPr>
          <w:t>3.12.5 Protocol Requirements</w:t>
        </w:r>
        <w:r>
          <w:rPr>
            <w:noProof/>
            <w:webHidden/>
          </w:rPr>
          <w:tab/>
        </w:r>
        <w:r>
          <w:rPr>
            <w:noProof/>
            <w:webHidden/>
          </w:rPr>
          <w:fldChar w:fldCharType="begin"/>
        </w:r>
        <w:r>
          <w:rPr>
            <w:noProof/>
            <w:webHidden/>
          </w:rPr>
          <w:instrText xml:space="preserve"> PAGEREF _Toc189043168 \h </w:instrText>
        </w:r>
        <w:r>
          <w:rPr>
            <w:noProof/>
            <w:webHidden/>
          </w:rPr>
        </w:r>
        <w:r>
          <w:rPr>
            <w:noProof/>
            <w:webHidden/>
          </w:rPr>
          <w:fldChar w:fldCharType="separate"/>
        </w:r>
        <w:r>
          <w:rPr>
            <w:noProof/>
            <w:webHidden/>
          </w:rPr>
          <w:t>26</w:t>
        </w:r>
        <w:r>
          <w:rPr>
            <w:noProof/>
            <w:webHidden/>
          </w:rPr>
          <w:fldChar w:fldCharType="end"/>
        </w:r>
      </w:hyperlink>
    </w:p>
    <w:p w14:paraId="67A830DA" w14:textId="7FDCD485" w:rsidR="00DC05FD" w:rsidRDefault="00DC05FD">
      <w:pPr>
        <w:pStyle w:val="TOC3"/>
        <w:rPr>
          <w:rFonts w:asciiTheme="minorHAnsi" w:eastAsiaTheme="minorEastAsia" w:hAnsiTheme="minorHAnsi" w:cstheme="minorBidi"/>
          <w:noProof/>
          <w:kern w:val="2"/>
          <w14:ligatures w14:val="standardContextual"/>
        </w:rPr>
      </w:pPr>
      <w:hyperlink w:anchor="_Toc189043169" w:history="1">
        <w:r w:rsidRPr="00E542B4">
          <w:rPr>
            <w:rStyle w:val="Hyperlink"/>
            <w:noProof/>
          </w:rPr>
          <w:t>3.12.6 Security Considerations</w:t>
        </w:r>
        <w:r>
          <w:rPr>
            <w:noProof/>
            <w:webHidden/>
          </w:rPr>
          <w:tab/>
        </w:r>
        <w:r>
          <w:rPr>
            <w:noProof/>
            <w:webHidden/>
          </w:rPr>
          <w:fldChar w:fldCharType="begin"/>
        </w:r>
        <w:r>
          <w:rPr>
            <w:noProof/>
            <w:webHidden/>
          </w:rPr>
          <w:instrText xml:space="preserve"> PAGEREF _Toc189043169 \h </w:instrText>
        </w:r>
        <w:r>
          <w:rPr>
            <w:noProof/>
            <w:webHidden/>
          </w:rPr>
        </w:r>
        <w:r>
          <w:rPr>
            <w:noProof/>
            <w:webHidden/>
          </w:rPr>
          <w:fldChar w:fldCharType="separate"/>
        </w:r>
        <w:r>
          <w:rPr>
            <w:noProof/>
            <w:webHidden/>
          </w:rPr>
          <w:t>26</w:t>
        </w:r>
        <w:r>
          <w:rPr>
            <w:noProof/>
            <w:webHidden/>
          </w:rPr>
          <w:fldChar w:fldCharType="end"/>
        </w:r>
      </w:hyperlink>
    </w:p>
    <w:p w14:paraId="3A66FC4E" w14:textId="12DB495C" w:rsidR="00DC05FD" w:rsidRDefault="00DC05FD">
      <w:pPr>
        <w:pStyle w:val="TOC1"/>
        <w:rPr>
          <w:rFonts w:asciiTheme="minorHAnsi" w:eastAsiaTheme="minorEastAsia" w:hAnsiTheme="minorHAnsi" w:cstheme="minorBidi"/>
          <w:noProof/>
          <w:kern w:val="2"/>
          <w14:ligatures w14:val="standardContextual"/>
        </w:rPr>
      </w:pPr>
      <w:hyperlink w:anchor="_Toc189043170" w:history="1">
        <w:r w:rsidRPr="00E542B4">
          <w:rPr>
            <w:rStyle w:val="Hyperlink"/>
            <w:noProof/>
          </w:rPr>
          <w:t>Appendices to Volume 2</w:t>
        </w:r>
        <w:r>
          <w:rPr>
            <w:noProof/>
            <w:webHidden/>
          </w:rPr>
          <w:tab/>
        </w:r>
        <w:r>
          <w:rPr>
            <w:noProof/>
            <w:webHidden/>
          </w:rPr>
          <w:fldChar w:fldCharType="begin"/>
        </w:r>
        <w:r>
          <w:rPr>
            <w:noProof/>
            <w:webHidden/>
          </w:rPr>
          <w:instrText xml:space="preserve"> PAGEREF _Toc189043170 \h </w:instrText>
        </w:r>
        <w:r>
          <w:rPr>
            <w:noProof/>
            <w:webHidden/>
          </w:rPr>
        </w:r>
        <w:r>
          <w:rPr>
            <w:noProof/>
            <w:webHidden/>
          </w:rPr>
          <w:fldChar w:fldCharType="separate"/>
        </w:r>
        <w:r>
          <w:rPr>
            <w:noProof/>
            <w:webHidden/>
          </w:rPr>
          <w:t>27</w:t>
        </w:r>
        <w:r>
          <w:rPr>
            <w:noProof/>
            <w:webHidden/>
          </w:rPr>
          <w:fldChar w:fldCharType="end"/>
        </w:r>
      </w:hyperlink>
    </w:p>
    <w:p w14:paraId="1BE9FF66" w14:textId="3BD8DD25" w:rsidR="00DC05FD" w:rsidRDefault="00DC05FD">
      <w:pPr>
        <w:pStyle w:val="TOC1"/>
        <w:rPr>
          <w:rFonts w:asciiTheme="minorHAnsi" w:eastAsiaTheme="minorEastAsia" w:hAnsiTheme="minorHAnsi" w:cstheme="minorBidi"/>
          <w:noProof/>
          <w:kern w:val="2"/>
          <w14:ligatures w14:val="standardContextual"/>
        </w:rPr>
      </w:pPr>
      <w:hyperlink w:anchor="_Toc189043171" w:history="1">
        <w:r w:rsidRPr="00E542B4">
          <w:rPr>
            <w:rStyle w:val="Hyperlink"/>
            <w:noProof/>
          </w:rPr>
          <w:t>Namespace Additions for Volume 2</w:t>
        </w:r>
        <w:r>
          <w:rPr>
            <w:noProof/>
            <w:webHidden/>
          </w:rPr>
          <w:tab/>
        </w:r>
        <w:r>
          <w:rPr>
            <w:noProof/>
            <w:webHidden/>
          </w:rPr>
          <w:fldChar w:fldCharType="begin"/>
        </w:r>
        <w:r>
          <w:rPr>
            <w:noProof/>
            <w:webHidden/>
          </w:rPr>
          <w:instrText xml:space="preserve"> PAGEREF _Toc189043171 \h </w:instrText>
        </w:r>
        <w:r>
          <w:rPr>
            <w:noProof/>
            <w:webHidden/>
          </w:rPr>
        </w:r>
        <w:r>
          <w:rPr>
            <w:noProof/>
            <w:webHidden/>
          </w:rPr>
          <w:fldChar w:fldCharType="separate"/>
        </w:r>
        <w:r>
          <w:rPr>
            <w:noProof/>
            <w:webHidden/>
          </w:rPr>
          <w:t>28</w:t>
        </w:r>
        <w:r>
          <w:rPr>
            <w:noProof/>
            <w:webHidden/>
          </w:rPr>
          <w:fldChar w:fldCharType="end"/>
        </w:r>
      </w:hyperlink>
    </w:p>
    <w:p w14:paraId="7AF7B555" w14:textId="73895C11" w:rsidR="00DC05FD" w:rsidRDefault="00DC05FD">
      <w:pPr>
        <w:pStyle w:val="TOC1"/>
        <w:rPr>
          <w:rFonts w:asciiTheme="minorHAnsi" w:eastAsiaTheme="minorEastAsia" w:hAnsiTheme="minorHAnsi" w:cstheme="minorBidi"/>
          <w:noProof/>
          <w:kern w:val="2"/>
          <w14:ligatures w14:val="standardContextual"/>
        </w:rPr>
      </w:pPr>
      <w:hyperlink w:anchor="_Toc189043172" w:history="1">
        <w:r w:rsidRPr="00E542B4">
          <w:rPr>
            <w:rStyle w:val="Hyperlink"/>
            <w:noProof/>
          </w:rPr>
          <w:t>Volume 3 – Content Modules</w:t>
        </w:r>
        <w:r>
          <w:rPr>
            <w:noProof/>
            <w:webHidden/>
          </w:rPr>
          <w:tab/>
        </w:r>
        <w:r>
          <w:rPr>
            <w:noProof/>
            <w:webHidden/>
          </w:rPr>
          <w:fldChar w:fldCharType="begin"/>
        </w:r>
        <w:r>
          <w:rPr>
            <w:noProof/>
            <w:webHidden/>
          </w:rPr>
          <w:instrText xml:space="preserve"> PAGEREF _Toc189043172 \h </w:instrText>
        </w:r>
        <w:r>
          <w:rPr>
            <w:noProof/>
            <w:webHidden/>
          </w:rPr>
        </w:r>
        <w:r>
          <w:rPr>
            <w:noProof/>
            <w:webHidden/>
          </w:rPr>
          <w:fldChar w:fldCharType="separate"/>
        </w:r>
        <w:r>
          <w:rPr>
            <w:noProof/>
            <w:webHidden/>
          </w:rPr>
          <w:t>29</w:t>
        </w:r>
        <w:r>
          <w:rPr>
            <w:noProof/>
            <w:webHidden/>
          </w:rPr>
          <w:fldChar w:fldCharType="end"/>
        </w:r>
      </w:hyperlink>
    </w:p>
    <w:p w14:paraId="0BF47073" w14:textId="405E980E" w:rsidR="00DC05FD" w:rsidRDefault="00DC05FD">
      <w:pPr>
        <w:pStyle w:val="TOC1"/>
        <w:rPr>
          <w:rFonts w:asciiTheme="minorHAnsi" w:eastAsiaTheme="minorEastAsia" w:hAnsiTheme="minorHAnsi" w:cstheme="minorBidi"/>
          <w:noProof/>
          <w:kern w:val="2"/>
          <w14:ligatures w14:val="standardContextual"/>
        </w:rPr>
      </w:pPr>
      <w:hyperlink w:anchor="_Toc189043173" w:history="1">
        <w:r w:rsidRPr="00E542B4">
          <w:rPr>
            <w:rStyle w:val="Hyperlink"/>
            <w:noProof/>
          </w:rPr>
          <w:t>Volume 4 – National Extensions</w:t>
        </w:r>
        <w:r>
          <w:rPr>
            <w:noProof/>
            <w:webHidden/>
          </w:rPr>
          <w:tab/>
        </w:r>
        <w:r>
          <w:rPr>
            <w:noProof/>
            <w:webHidden/>
          </w:rPr>
          <w:fldChar w:fldCharType="begin"/>
        </w:r>
        <w:r>
          <w:rPr>
            <w:noProof/>
            <w:webHidden/>
          </w:rPr>
          <w:instrText xml:space="preserve"> PAGEREF _Toc189043173 \h </w:instrText>
        </w:r>
        <w:r>
          <w:rPr>
            <w:noProof/>
            <w:webHidden/>
          </w:rPr>
        </w:r>
        <w:r>
          <w:rPr>
            <w:noProof/>
            <w:webHidden/>
          </w:rPr>
          <w:fldChar w:fldCharType="separate"/>
        </w:r>
        <w:r>
          <w:rPr>
            <w:noProof/>
            <w:webHidden/>
          </w:rPr>
          <w:t>30</w:t>
        </w:r>
        <w:r>
          <w:rPr>
            <w:noProof/>
            <w:webHidden/>
          </w:rPr>
          <w:fldChar w:fldCharType="end"/>
        </w:r>
      </w:hyperlink>
    </w:p>
    <w:p w14:paraId="1D253A37" w14:textId="3B8A94EA" w:rsidR="00CF283F" w:rsidRPr="00D26514" w:rsidRDefault="00CF508D" w:rsidP="003A60B7">
      <w:pPr>
        <w:pStyle w:val="Heading1"/>
        <w:numPr>
          <w:ilvl w:val="0"/>
          <w:numId w:val="0"/>
        </w:numPr>
        <w:rPr>
          <w:noProof w:val="0"/>
        </w:rPr>
      </w:pPr>
      <w:r w:rsidRPr="00D26514">
        <w:rPr>
          <w:b w:val="0"/>
        </w:rPr>
        <w:lastRenderedPageBreak/>
        <w:fldChar w:fldCharType="end"/>
      </w: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Start w:id="11" w:name="_Toc345074640"/>
      <w:bookmarkStart w:id="12" w:name="_Toc18414898"/>
      <w:bookmarkStart w:id="13" w:name="_Toc189043119"/>
      <w:bookmarkEnd w:id="2"/>
      <w:bookmarkEnd w:id="3"/>
      <w:r w:rsidR="00CF283F" w:rsidRPr="00D26514">
        <w:rPr>
          <w:noProof w:val="0"/>
        </w:rPr>
        <w:t>Introduction</w:t>
      </w:r>
      <w:bookmarkEnd w:id="4"/>
      <w:bookmarkEnd w:id="5"/>
      <w:bookmarkEnd w:id="6"/>
      <w:bookmarkEnd w:id="7"/>
      <w:bookmarkEnd w:id="8"/>
      <w:bookmarkEnd w:id="9"/>
      <w:bookmarkEnd w:id="10"/>
      <w:r w:rsidR="00167DB7" w:rsidRPr="00D26514">
        <w:rPr>
          <w:noProof w:val="0"/>
        </w:rPr>
        <w:t xml:space="preserve"> to this Supplement</w:t>
      </w:r>
      <w:bookmarkEnd w:id="11"/>
      <w:bookmarkEnd w:id="12"/>
      <w:bookmarkEnd w:id="13"/>
    </w:p>
    <w:p w14:paraId="1F11D9E8" w14:textId="7B005970" w:rsidR="00CE0F8B" w:rsidRPr="00FC0B19" w:rsidRDefault="00FC0B19" w:rsidP="00CE0F8B">
      <w:pPr>
        <w:pStyle w:val="BodyText"/>
        <w:rPr>
          <w:iCs/>
        </w:rPr>
      </w:pPr>
      <w:bookmarkStart w:id="14" w:name="_Toc18414899"/>
      <w:bookmarkStart w:id="15" w:name="_Toc345074641"/>
      <w:r w:rsidRPr="00FC0B19">
        <w:rPr>
          <w:iCs/>
        </w:rPr>
        <w:t>This supplement to the IHE Device</w:t>
      </w:r>
      <w:r w:rsidR="00B942C9">
        <w:rPr>
          <w:iCs/>
        </w:rPr>
        <w:t>s</w:t>
      </w:r>
      <w:r w:rsidRPr="00FC0B19">
        <w:rPr>
          <w:iCs/>
        </w:rPr>
        <w:t xml:space="preserve"> Technical Frameworks adds the rationale and implementation details of the Point-of-Care </w:t>
      </w:r>
      <w:r w:rsidR="000A53C9">
        <w:rPr>
          <w:iCs/>
        </w:rPr>
        <w:t>Monitored Communication</w:t>
      </w:r>
      <w:r w:rsidRPr="00FC0B19">
        <w:rPr>
          <w:iCs/>
        </w:rPr>
        <w:t xml:space="preserve"> Profile to the Framework, providing a means for standards-based </w:t>
      </w:r>
      <w:r w:rsidR="007612E8">
        <w:rPr>
          <w:iCs/>
        </w:rPr>
        <w:t xml:space="preserve">monitoring of the communication </w:t>
      </w:r>
      <w:r w:rsidR="0082778D">
        <w:rPr>
          <w:iCs/>
        </w:rPr>
        <w:t xml:space="preserve">between a Point-of-Care </w:t>
      </w:r>
      <w:r w:rsidR="006139EB">
        <w:rPr>
          <w:iCs/>
        </w:rPr>
        <w:t>Device Reporter and Point-of-Care Device Consumer</w:t>
      </w:r>
      <w:r w:rsidRPr="00FC0B19">
        <w:rPr>
          <w:iCs/>
        </w:rPr>
        <w:t>.</w:t>
      </w:r>
    </w:p>
    <w:p w14:paraId="75F9AA9D" w14:textId="0477BF7A" w:rsidR="00CF283F" w:rsidRPr="00D26514" w:rsidRDefault="00CF283F" w:rsidP="008616CB">
      <w:pPr>
        <w:pStyle w:val="Heading2"/>
        <w:numPr>
          <w:ilvl w:val="0"/>
          <w:numId w:val="0"/>
        </w:numPr>
        <w:rPr>
          <w:noProof w:val="0"/>
        </w:rPr>
      </w:pPr>
      <w:bookmarkStart w:id="16" w:name="_Toc18414904"/>
      <w:bookmarkStart w:id="17" w:name="_Toc189043120"/>
      <w:bookmarkEnd w:id="14"/>
      <w:r w:rsidRPr="00D26514">
        <w:rPr>
          <w:noProof w:val="0"/>
        </w:rPr>
        <w:t>Open Issues and Questions</w:t>
      </w:r>
      <w:bookmarkEnd w:id="15"/>
      <w:bookmarkEnd w:id="16"/>
      <w:bookmarkEnd w:id="17"/>
    </w:p>
    <w:p w14:paraId="03316F35" w14:textId="515AFD01" w:rsidR="00CC1ADD" w:rsidRDefault="00CC1ADD" w:rsidP="00B92EA1">
      <w:pPr>
        <w:pStyle w:val="AuthorInstructions"/>
        <w:rPr>
          <w:i w:val="0"/>
          <w:iCs/>
        </w:rPr>
      </w:pPr>
      <w:r>
        <w:rPr>
          <w:i w:val="0"/>
          <w:iCs/>
        </w:rPr>
        <w:t>The following list of open issues</w:t>
      </w:r>
      <w:r w:rsidR="009D15C6">
        <w:rPr>
          <w:i w:val="0"/>
          <w:iCs/>
        </w:rPr>
        <w:t xml:space="preserve"> and questions need to be addressed:</w:t>
      </w:r>
    </w:p>
    <w:p w14:paraId="58B83AA6" w14:textId="7C3A431B" w:rsidR="00A22D7F" w:rsidRPr="00CC1ADD" w:rsidRDefault="0094139A" w:rsidP="00A22D7F">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A22D7F" w:rsidRPr="00A22D7F">
        <w:rPr>
          <w:i w:val="0"/>
          <w:iCs/>
        </w:rPr>
        <w:t>Paul Schluter proposed to support also the “start_only” state. This will simplify the state handling at the PCD REPORTER and PCD CONSUMER side.</w:t>
      </w:r>
      <w:r w:rsidR="00A22D7F">
        <w:rPr>
          <w:i w:val="0"/>
          <w:iCs/>
        </w:rPr>
        <w:br/>
      </w:r>
      <w:r w:rsidR="00A22D7F">
        <w:rPr>
          <w:i w:val="0"/>
          <w:iCs/>
        </w:rPr>
        <w:br/>
      </w:r>
      <w:r w:rsidR="00A22D7F" w:rsidRPr="00A22D7F">
        <w:rPr>
          <w:i w:val="0"/>
          <w:iCs/>
        </w:rPr>
        <w:t>However, this will limit the ability of the PCD REPORTER to provide additional state changes to the PCD CONSUMER e.g. that the PCD REPORTER wants to leave the MC gracefully due to a firmware update.</w:t>
      </w:r>
    </w:p>
    <w:p w14:paraId="6E993A11" w14:textId="44A21EDD" w:rsidR="0094139A" w:rsidRPr="00A22D7F" w:rsidRDefault="009D6D72" w:rsidP="0094139A">
      <w:pPr>
        <w:pStyle w:val="AuthorInstructions"/>
        <w:numPr>
          <w:ilvl w:val="0"/>
          <w:numId w:val="70"/>
        </w:numPr>
        <w:rPr>
          <w:i w:val="0"/>
          <w:iCs/>
        </w:rPr>
      </w:pPr>
      <w:r w:rsidRPr="009D6D72">
        <w:rPr>
          <w:b/>
          <w:bCs/>
          <w:i w:val="0"/>
          <w:iCs/>
        </w:rPr>
        <w:t>3.</w:t>
      </w:r>
      <w:r w:rsidR="00D026C1">
        <w:rPr>
          <w:b/>
          <w:bCs/>
          <w:i w:val="0"/>
          <w:iCs/>
        </w:rPr>
        <w:t>53</w:t>
      </w:r>
      <w:r w:rsidRPr="009D6D72">
        <w:rPr>
          <w:b/>
          <w:bCs/>
          <w:i w:val="0"/>
          <w:iCs/>
        </w:rPr>
        <w:t>.4.1.2 Message Semantics</w:t>
      </w:r>
      <w:r>
        <w:rPr>
          <w:i w:val="0"/>
          <w:iCs/>
        </w:rPr>
        <w:t xml:space="preserve">: </w:t>
      </w:r>
      <w:r w:rsidR="00F7444A" w:rsidRPr="00F7444A">
        <w:rPr>
          <w:i w:val="0"/>
          <w:iCs/>
        </w:rPr>
        <w:t>Paul Schluter proposed that the periodicity could also be defined in a separate OBX segment that follows the in-line event OBX segment and is sent as a &lt;source&gt; of the in-line event.</w:t>
      </w:r>
      <w:r w:rsidR="0094139A">
        <w:rPr>
          <w:i w:val="0"/>
          <w:iCs/>
        </w:rPr>
        <w:br/>
      </w:r>
      <w:r w:rsidR="0094139A">
        <w:rPr>
          <w:i w:val="0"/>
          <w:iCs/>
        </w:rPr>
        <w:br/>
      </w:r>
      <w:r w:rsidR="0094139A" w:rsidRPr="00F7444A">
        <w:rPr>
          <w:i w:val="0"/>
          <w:iCs/>
        </w:rPr>
        <w:t>My understanding from the last working group review was that the watchdog message shall be as light-weighted as possible. In my opinion, utilizing the OBX-7 for the time limit would slightly be also simpler to parse.</w:t>
      </w:r>
    </w:p>
    <w:p w14:paraId="2A0335A3" w14:textId="736BAEC1" w:rsidR="00F7444A" w:rsidRPr="00EB4819" w:rsidRDefault="00EB4819" w:rsidP="00EB4819">
      <w:pPr>
        <w:pStyle w:val="AuthorInstructions"/>
        <w:numPr>
          <w:ilvl w:val="0"/>
          <w:numId w:val="70"/>
        </w:numPr>
        <w:rPr>
          <w:i w:val="0"/>
          <w:iCs/>
        </w:rPr>
      </w:pPr>
      <w:r w:rsidRPr="00EB4819">
        <w:rPr>
          <w:i w:val="0"/>
          <w:iCs/>
        </w:rPr>
        <w:t>Shall we also consider any non-heartbeat message as a heartbeat message which resets the heartbeat timer on both sides?</w:t>
      </w:r>
      <w:r w:rsidR="00284561">
        <w:rPr>
          <w:i w:val="0"/>
          <w:iCs/>
        </w:rPr>
        <w:br/>
      </w:r>
      <w:r>
        <w:rPr>
          <w:i w:val="0"/>
          <w:iCs/>
        </w:rPr>
        <w:br/>
      </w:r>
      <w:r w:rsidRPr="00EB4819">
        <w:rPr>
          <w:i w:val="0"/>
          <w:iCs/>
        </w:rPr>
        <w:t>The problem is that any changes regarding the watchdog parameter must either be sent as an “inline-event” or as a separate message, and the acknowledgement from the</w:t>
      </w:r>
      <w:r w:rsidR="00A114F6">
        <w:rPr>
          <w:i w:val="0"/>
          <w:iCs/>
        </w:rPr>
        <w:t xml:space="preserve"> PCDC</w:t>
      </w:r>
      <w:r w:rsidRPr="00EB4819">
        <w:rPr>
          <w:i w:val="0"/>
          <w:iCs/>
        </w:rPr>
        <w:t xml:space="preserve"> cannot clearly distinguish between the acknowledgement of the heartbeat and the actual data message (e. g. </w:t>
      </w:r>
      <w:r w:rsidR="00A114F6">
        <w:rPr>
          <w:i w:val="0"/>
          <w:iCs/>
        </w:rPr>
        <w:t>PCDC</w:t>
      </w:r>
      <w:r w:rsidRPr="00EB4819">
        <w:rPr>
          <w:i w:val="0"/>
          <w:iCs/>
        </w:rPr>
        <w:t xml:space="preserve"> wants to confirm the non-heartbeat event but wants to indicate that it</w:t>
      </w:r>
      <w:r w:rsidR="00826C8B">
        <w:rPr>
          <w:i w:val="0"/>
          <w:iCs/>
        </w:rPr>
        <w:t xml:space="preserve"> needs to stop the </w:t>
      </w:r>
      <w:r w:rsidR="00DE64DF">
        <w:rPr>
          <w:i w:val="0"/>
          <w:iCs/>
        </w:rPr>
        <w:t>heartbeat processing)</w:t>
      </w:r>
      <w:r w:rsidRPr="00EB4819">
        <w:rPr>
          <w:i w:val="0"/>
          <w:iCs/>
        </w:rPr>
        <w:t xml:space="preserve">.  </w:t>
      </w:r>
    </w:p>
    <w:p w14:paraId="582D7D44" w14:textId="1DD499A0" w:rsidR="00F7444A" w:rsidRDefault="004853DE" w:rsidP="00F7444A">
      <w:pPr>
        <w:pStyle w:val="AuthorInstructions"/>
        <w:numPr>
          <w:ilvl w:val="0"/>
          <w:numId w:val="70"/>
        </w:numPr>
        <w:rPr>
          <w:ins w:id="18" w:author="Kranich, Peter" w:date="2025-02-26T09:21:00Z" w16du:dateUtc="2025-02-26T08:21:00Z"/>
          <w:i w:val="0"/>
          <w:iCs/>
        </w:rPr>
      </w:pPr>
      <w:r>
        <w:rPr>
          <w:i w:val="0"/>
          <w:iCs/>
        </w:rPr>
        <w:t>Todd Cooper su</w:t>
      </w:r>
      <w:r w:rsidR="008F63A5">
        <w:rPr>
          <w:i w:val="0"/>
          <w:iCs/>
        </w:rPr>
        <w:t>ggested to have the Send and Acknowledge as one single transaction. However, this makes it a little bit more difficult to describe the t</w:t>
      </w:r>
      <w:r w:rsidR="00A004CC">
        <w:rPr>
          <w:i w:val="0"/>
          <w:iCs/>
        </w:rPr>
        <w:t>wo different messages in the given transaction sections (readability will decrease).</w:t>
      </w:r>
    </w:p>
    <w:p w14:paraId="03E8D3A8" w14:textId="608E08AD" w:rsidR="009D63D8" w:rsidRPr="00173EB2" w:rsidRDefault="00871014" w:rsidP="00173EB2">
      <w:pPr>
        <w:pStyle w:val="AuthorInstructions"/>
        <w:numPr>
          <w:ilvl w:val="0"/>
          <w:numId w:val="70"/>
        </w:numPr>
        <w:rPr>
          <w:ins w:id="19" w:author="Kranich, Peter" w:date="2025-02-26T09:21:00Z" w16du:dateUtc="2025-02-26T08:21:00Z"/>
          <w:i w:val="0"/>
          <w:iCs/>
        </w:rPr>
      </w:pPr>
      <w:ins w:id="20" w:author="Kranich, Peter" w:date="2025-02-26T09:21:00Z" w16du:dateUtc="2025-02-26T08:21:00Z">
        <w:r>
          <w:rPr>
            <w:i w:val="0"/>
            <w:iCs/>
          </w:rPr>
          <w:t>Rob Wilder</w:t>
        </w:r>
      </w:ins>
      <w:ins w:id="21" w:author="Kranich, Peter" w:date="2025-02-26T09:22:00Z" w16du:dateUtc="2025-02-26T08:22:00Z">
        <w:r>
          <w:rPr>
            <w:i w:val="0"/>
            <w:iCs/>
          </w:rPr>
          <w:t xml:space="preserve">: </w:t>
        </w:r>
      </w:ins>
      <w:ins w:id="22" w:author="Kranich, Peter" w:date="2025-02-26T09:21:00Z" w16du:dateUtc="2025-02-26T08:21:00Z">
        <w:r w:rsidR="009D63D8" w:rsidRPr="009D63D8">
          <w:rPr>
            <w:i w:val="0"/>
            <w:iCs/>
          </w:rPr>
          <w:t>My only question was around line 230 in section 14, item 8.</w:t>
        </w:r>
      </w:ins>
      <w:ins w:id="23" w:author="Kranich, Peter" w:date="2025-02-26T09:22:00Z" w16du:dateUtc="2025-02-26T08:22:00Z">
        <w:r>
          <w:rPr>
            <w:i w:val="0"/>
            <w:iCs/>
          </w:rPr>
          <w:br/>
        </w:r>
      </w:ins>
      <w:ins w:id="24" w:author="Kranich, Peter" w:date="2025-02-26T09:21:00Z" w16du:dateUtc="2025-02-26T08:21:00Z">
        <w:r w:rsidR="009D63D8" w:rsidRPr="00871014">
          <w:rPr>
            <w:i w:val="0"/>
            <w:iCs/>
          </w:rPr>
          <w:t>If a gateway PCDR does not take the responsibility for the reliable communication with all the connected devices, the gateway PCDR shall only act as a proxy for the individual devices participating in a MC.</w:t>
        </w:r>
      </w:ins>
      <w:ins w:id="25" w:author="Kranich, Peter" w:date="2025-02-26T09:22:00Z" w16du:dateUtc="2025-02-26T08:22:00Z">
        <w:r w:rsidR="00173EB2">
          <w:rPr>
            <w:i w:val="0"/>
            <w:iCs/>
          </w:rPr>
          <w:br/>
        </w:r>
      </w:ins>
      <w:ins w:id="26" w:author="Kranich, Peter" w:date="2025-02-26T09:21:00Z" w16du:dateUtc="2025-02-26T08:21:00Z">
        <w:r w:rsidR="009D63D8" w:rsidRPr="00173EB2">
          <w:rPr>
            <w:i w:val="0"/>
            <w:iCs/>
          </w:rPr>
          <w:t xml:space="preserve">In this case it seems like the PCDR is handing off its responsibility to the devices themselves to handle PCDR duties. If I am reading that right then there is a good deal of </w:t>
        </w:r>
        <w:r w:rsidR="009D63D8" w:rsidRPr="00173EB2">
          <w:rPr>
            <w:i w:val="0"/>
            <w:iCs/>
          </w:rPr>
          <w:lastRenderedPageBreak/>
          <w:t>risk in that approach we should discuss. Am I interpreting this wrong or is my take on this the actual intent?</w:t>
        </w:r>
      </w:ins>
    </w:p>
    <w:p w14:paraId="7BF63E08" w14:textId="052149C2" w:rsidR="009D63D8" w:rsidRPr="00173EB2" w:rsidRDefault="003F36C1" w:rsidP="00173EB2">
      <w:pPr>
        <w:pStyle w:val="AuthorInstructions"/>
        <w:ind w:left="720"/>
        <w:rPr>
          <w:ins w:id="27" w:author="Kranich, Peter" w:date="2025-02-26T09:21:00Z" w16du:dateUtc="2025-02-26T08:21:00Z"/>
          <w:i w:val="0"/>
          <w:iCs/>
        </w:rPr>
        <w:pPrChange w:id="28" w:author="Kranich, Peter" w:date="2025-02-26T09:22:00Z" w16du:dateUtc="2025-02-26T08:22:00Z">
          <w:pPr>
            <w:pStyle w:val="AuthorInstructions"/>
            <w:numPr>
              <w:numId w:val="70"/>
            </w:numPr>
            <w:ind w:left="720" w:hanging="360"/>
          </w:pPr>
        </w:pPrChange>
      </w:pPr>
      <w:ins w:id="29" w:author="Kranich, Peter" w:date="2025-02-26T09:23:00Z" w16du:dateUtc="2025-02-26T08:23:00Z">
        <w:r>
          <w:rPr>
            <w:i w:val="0"/>
            <w:iCs/>
          </w:rPr>
          <w:t>Comment from Peter Kranich:</w:t>
        </w:r>
      </w:ins>
      <w:ins w:id="30" w:author="Kranich, Peter" w:date="2025-02-26T09:21:00Z" w16du:dateUtc="2025-02-26T08:21:00Z">
        <w:r w:rsidR="009D63D8" w:rsidRPr="00173EB2">
          <w:rPr>
            <w:i w:val="0"/>
            <w:iCs/>
          </w:rPr>
          <w:t xml:space="preserve"> The intent here is that some gateways only “forward” the actual messages from the device (PCDR) through the gateway to the PCDC. There might be some mapping required (from the device’s proprietary protocol to the IHE profile defined HL7 V2 message), but the device is still responsible for the correct heartbeat message and the interpretation of the response from the PCDC.</w:t>
        </w:r>
      </w:ins>
    </w:p>
    <w:p w14:paraId="30B6A614" w14:textId="77777777" w:rsidR="009D63D8" w:rsidRPr="009D63D8" w:rsidRDefault="009D63D8" w:rsidP="003F36C1">
      <w:pPr>
        <w:pStyle w:val="AuthorInstructions"/>
        <w:ind w:left="720"/>
        <w:rPr>
          <w:ins w:id="31" w:author="Kranich, Peter" w:date="2025-02-26T09:21:00Z" w16du:dateUtc="2025-02-26T08:21:00Z"/>
          <w:i w:val="0"/>
          <w:iCs/>
        </w:rPr>
        <w:pPrChange w:id="32" w:author="Kranich, Peter" w:date="2025-02-26T09:23:00Z" w16du:dateUtc="2025-02-26T08:23:00Z">
          <w:pPr>
            <w:pStyle w:val="AuthorInstructions"/>
            <w:numPr>
              <w:numId w:val="70"/>
            </w:numPr>
            <w:ind w:left="720" w:hanging="360"/>
          </w:pPr>
        </w:pPrChange>
      </w:pPr>
      <w:ins w:id="33" w:author="Kranich, Peter" w:date="2025-02-26T09:21:00Z" w16du:dateUtc="2025-02-26T08:21:00Z">
        <w:r w:rsidRPr="009D63D8">
          <w:rPr>
            <w:i w:val="0"/>
            <w:iCs/>
          </w:rPr>
          <w:t>I’m personally do not see a risk here since the device is still responsible for MC: if the gateway cannot send the heartbeat message, the device and the PCDC will detect a timeout; if the gateway can send the heartbeat message but not the response from the PCDC, the device will detect a timeout; if the gateway maps the heartbeat message or the response message incorrectly, the error will be detected by the PCDC and/or PCDR.</w:t>
        </w:r>
      </w:ins>
    </w:p>
    <w:p w14:paraId="4DD1884C" w14:textId="53F0387C" w:rsidR="00D82C53" w:rsidRPr="006213BB" w:rsidRDefault="00993E7B" w:rsidP="006213BB">
      <w:pPr>
        <w:pStyle w:val="AuthorInstructions"/>
        <w:numPr>
          <w:ilvl w:val="0"/>
          <w:numId w:val="70"/>
        </w:numPr>
        <w:rPr>
          <w:i w:val="0"/>
          <w:iCs/>
        </w:rPr>
      </w:pPr>
      <w:ins w:id="34" w:author="Kranich, Peter" w:date="2025-02-26T09:23:00Z" w16du:dateUtc="2025-02-26T08:23:00Z">
        <w:r>
          <w:rPr>
            <w:i w:val="0"/>
            <w:iCs/>
          </w:rPr>
          <w:t xml:space="preserve">Rob Wilder: </w:t>
        </w:r>
      </w:ins>
      <w:ins w:id="35" w:author="Kranich, Peter" w:date="2025-02-26T09:24:00Z" w16du:dateUtc="2025-02-26T08:24:00Z">
        <w:r w:rsidRPr="00993E7B">
          <w:rPr>
            <w:i w:val="0"/>
            <w:iCs/>
          </w:rPr>
          <w:t>In the transactions it seems like there is a departure from the PCD-05 model and still an indication of awareness of the end point communication devices by the AR/PCDR actors. There is also some concern in regard to what looks to be implied AR awareness of endpoint communication assignments along with status of those end points. I would like to find some time for some additional discussion on end to end to verification to review this further.  We do not have another ACM WG meeting until next month but I could set up a special session or we can cover in the back end of a domain meeting as well.</w:t>
        </w:r>
        <w:r w:rsidR="006213BB">
          <w:rPr>
            <w:i w:val="0"/>
            <w:iCs/>
          </w:rPr>
          <w:br/>
        </w:r>
        <w:r w:rsidR="006213BB">
          <w:rPr>
            <w:i w:val="0"/>
            <w:iCs/>
          </w:rPr>
          <w:br/>
          <w:t>Comment from Peter Kranich:</w:t>
        </w:r>
        <w:r w:rsidRPr="006213BB">
          <w:rPr>
            <w:i w:val="0"/>
            <w:iCs/>
          </w:rPr>
          <w:t xml:space="preserve"> There are two aspects why not using a PCD-05 message: a.) the PCMC can be used for multiple IHE profiles and is not limited to the ACM profile (although it has a great value for this profile), and </w:t>
        </w:r>
      </w:ins>
      <w:ins w:id="36" w:author="Kranich, Peter" w:date="2025-02-26T09:25:00Z" w16du:dateUtc="2025-02-26T08:25:00Z">
        <w:r w:rsidR="006213BB">
          <w:rPr>
            <w:i w:val="0"/>
            <w:iCs/>
          </w:rPr>
          <w:br/>
        </w:r>
      </w:ins>
      <w:ins w:id="37" w:author="Kranich, Peter" w:date="2025-02-26T09:24:00Z" w16du:dateUtc="2025-02-26T08:24:00Z">
        <w:r w:rsidRPr="006213BB">
          <w:rPr>
            <w:i w:val="0"/>
            <w:iCs/>
          </w:rPr>
          <w:t>b.) my understanding is that a PCD-05 is always tied to a previous alert event announced by a PCD-04. However, the PCMC is independent of any active alert events. The PCMC profile ensures that if there was an active alert event, the AR and the AM would be capable of announcing the alert to the caregiver.</w:t>
        </w:r>
      </w:ins>
    </w:p>
    <w:p w14:paraId="294D049B" w14:textId="77777777" w:rsidR="00CF283F" w:rsidRPr="00D26514" w:rsidRDefault="00CF283F" w:rsidP="008616CB">
      <w:pPr>
        <w:pStyle w:val="Heading2"/>
        <w:numPr>
          <w:ilvl w:val="0"/>
          <w:numId w:val="0"/>
        </w:numPr>
        <w:rPr>
          <w:noProof w:val="0"/>
        </w:rPr>
      </w:pPr>
      <w:bookmarkStart w:id="38" w:name="_Toc345074642"/>
      <w:bookmarkStart w:id="39" w:name="_Toc18414905"/>
      <w:bookmarkStart w:id="40" w:name="_Toc189043121"/>
      <w:bookmarkStart w:id="41" w:name="_Toc473170357"/>
      <w:bookmarkStart w:id="42" w:name="_Toc504625754"/>
      <w:r w:rsidRPr="00D26514">
        <w:rPr>
          <w:noProof w:val="0"/>
        </w:rPr>
        <w:t>Closed Issues</w:t>
      </w:r>
      <w:bookmarkEnd w:id="38"/>
      <w:bookmarkEnd w:id="39"/>
      <w:bookmarkEnd w:id="40"/>
    </w:p>
    <w:p w14:paraId="667A95CE" w14:textId="77777777" w:rsidR="005F597D" w:rsidRDefault="00975B0C" w:rsidP="00B92EA1">
      <w:pPr>
        <w:pStyle w:val="AuthorInstructions"/>
        <w:rPr>
          <w:ins w:id="43" w:author="Kranich, Peter" w:date="2025-02-10T09:16:00Z" w16du:dateUtc="2025-02-10T08:16:00Z"/>
          <w:i w:val="0"/>
          <w:iCs/>
        </w:rPr>
      </w:pPr>
      <w:ins w:id="44" w:author="Kranich, Peter" w:date="2025-02-10T09:16:00Z" w16du:dateUtc="2025-02-10T08:16:00Z">
        <w:r>
          <w:rPr>
            <w:i w:val="0"/>
            <w:iCs/>
          </w:rPr>
          <w:t xml:space="preserve">The following list of </w:t>
        </w:r>
        <w:r w:rsidR="005F597D">
          <w:rPr>
            <w:i w:val="0"/>
            <w:iCs/>
          </w:rPr>
          <w:t>issues and questions has been addressed:</w:t>
        </w:r>
      </w:ins>
    </w:p>
    <w:p w14:paraId="0AB67C16" w14:textId="53420F44" w:rsidR="00CF283F" w:rsidRDefault="00C13A3C" w:rsidP="005F597D">
      <w:pPr>
        <w:pStyle w:val="AuthorInstructions"/>
        <w:numPr>
          <w:ilvl w:val="0"/>
          <w:numId w:val="78"/>
        </w:numPr>
        <w:rPr>
          <w:ins w:id="45" w:author="Kranich, Peter" w:date="2025-02-10T09:18:00Z" w16du:dateUtc="2025-02-10T08:18:00Z"/>
          <w:i w:val="0"/>
          <w:iCs/>
        </w:rPr>
      </w:pPr>
      <w:ins w:id="46" w:author="Kranich, Peter" w:date="2025-02-10T09:16:00Z" w16du:dateUtc="2025-02-10T08:16:00Z">
        <w:r>
          <w:rPr>
            <w:i w:val="0"/>
            <w:iCs/>
          </w:rPr>
          <w:t>According to Paul Schluter, th</w:t>
        </w:r>
      </w:ins>
      <w:ins w:id="47" w:author="Kranich, Peter" w:date="2025-02-10T09:17:00Z" w16du:dateUtc="2025-02-10T08:17:00Z">
        <w:r>
          <w:rPr>
            <w:i w:val="0"/>
            <w:iCs/>
          </w:rPr>
          <w:t xml:space="preserve">e issue </w:t>
        </w:r>
        <w:r w:rsidR="00767057">
          <w:rPr>
            <w:i w:val="0"/>
            <w:iCs/>
          </w:rPr>
          <w:t>can be closed: “</w:t>
        </w:r>
      </w:ins>
      <w:ins w:id="48" w:author="Kranich, Peter" w:date="2025-02-10T09:18:00Z" w16du:dateUtc="2025-02-10T08:18:00Z">
        <w:r w:rsidR="005A478B" w:rsidRPr="005A478B">
          <w:rPr>
            <w:i w:val="0"/>
            <w:iCs/>
          </w:rPr>
          <w:t>Treating MDC_EVT_WATCHDOG as an event that spans multiple timing trials is fine, and it provides a clean way of starting and ending the watchdog timing trials.  Please feel free to remove lines 125 to 131 inclusive if you’d like.</w:t>
        </w:r>
      </w:ins>
      <w:ins w:id="49" w:author="Kranich, Peter" w:date="2025-02-10T09:17:00Z" w16du:dateUtc="2025-02-10T08:17:00Z">
        <w:r w:rsidR="00767057">
          <w:rPr>
            <w:i w:val="0"/>
            <w:iCs/>
          </w:rPr>
          <w:t>”</w:t>
        </w:r>
      </w:ins>
      <w:del w:id="50" w:author="Kranich, Peter" w:date="2025-02-10T09:16:00Z" w16du:dateUtc="2025-02-10T08:16:00Z">
        <w:r w:rsidR="00CA064C" w:rsidRPr="00CC1ADD" w:rsidDel="00975B0C">
          <w:rPr>
            <w:i w:val="0"/>
            <w:iCs/>
          </w:rPr>
          <w:delText>N</w:delText>
        </w:r>
        <w:r w:rsidR="00CC1ADD" w:rsidRPr="00CC1ADD" w:rsidDel="00975B0C">
          <w:rPr>
            <w:i w:val="0"/>
            <w:iCs/>
          </w:rPr>
          <w:delText>o</w:delText>
        </w:r>
      </w:del>
      <w:del w:id="51" w:author="Kranich, Peter" w:date="2025-02-10T09:15:00Z" w16du:dateUtc="2025-02-10T08:15:00Z">
        <w:r w:rsidR="00CC1ADD" w:rsidRPr="00CC1ADD" w:rsidDel="00975B0C">
          <w:rPr>
            <w:i w:val="0"/>
            <w:iCs/>
          </w:rPr>
          <w:delText>ne so far.</w:delText>
        </w:r>
      </w:del>
    </w:p>
    <w:p w14:paraId="0A126C20" w14:textId="7EFA15AF" w:rsidR="00390764" w:rsidRPr="00CC1ADD" w:rsidRDefault="00390764">
      <w:pPr>
        <w:pStyle w:val="AuthorInstructions"/>
        <w:numPr>
          <w:ilvl w:val="0"/>
          <w:numId w:val="78"/>
        </w:numPr>
        <w:rPr>
          <w:i w:val="0"/>
          <w:iCs/>
        </w:rPr>
        <w:pPrChange w:id="52" w:author="Kranich, Peter" w:date="2025-02-10T09:16:00Z" w16du:dateUtc="2025-02-10T08:16:00Z">
          <w:pPr>
            <w:pStyle w:val="AuthorInstructions"/>
          </w:pPr>
        </w:pPrChange>
      </w:pPr>
      <w:ins w:id="53" w:author="Kranich, Peter" w:date="2025-02-10T09:18:00Z" w16du:dateUtc="2025-02-10T08:18:00Z">
        <w:r>
          <w:rPr>
            <w:i w:val="0"/>
            <w:iCs/>
          </w:rPr>
          <w:t xml:space="preserve">According to Paul Schluter, the issue </w:t>
        </w:r>
      </w:ins>
      <w:ins w:id="54" w:author="Kranich, Peter" w:date="2025-02-10T09:19:00Z" w16du:dateUtc="2025-02-10T08:19:00Z">
        <w:r w:rsidR="009B2FFB">
          <w:rPr>
            <w:i w:val="0"/>
            <w:iCs/>
          </w:rPr>
          <w:t xml:space="preserve">can be closed with additional </w:t>
        </w:r>
        <w:r w:rsidR="000338D7">
          <w:rPr>
            <w:i w:val="0"/>
            <w:iCs/>
          </w:rPr>
          <w:t>recommendation</w:t>
        </w:r>
        <w:r w:rsidR="009B2FFB">
          <w:rPr>
            <w:i w:val="0"/>
            <w:iCs/>
          </w:rPr>
          <w:t xml:space="preserve"> in the </w:t>
        </w:r>
      </w:ins>
      <w:ins w:id="55" w:author="Kranich, Peter" w:date="2025-02-10T09:20:00Z" w16du:dateUtc="2025-02-10T08:20:00Z">
        <w:r w:rsidR="004C5F16">
          <w:rPr>
            <w:i w:val="0"/>
            <w:iCs/>
          </w:rPr>
          <w:t>related section: “</w:t>
        </w:r>
      </w:ins>
      <w:ins w:id="56" w:author="Kranich, Peter" w:date="2025-02-10T09:21:00Z" w16du:dateUtc="2025-02-10T08:21:00Z">
        <w:r w:rsidR="004B34D7" w:rsidRPr="004B34D7">
          <w:rPr>
            <w:i w:val="0"/>
            <w:iCs/>
          </w:rPr>
          <w:t xml:space="preserve">You can remove this comment as well.  That said, I would recommend that the profile recommend that the testing period be some factor (e.g. 2X) the latency limit expressed in OBX-7 ‘Reference Range’ be described as the desired maximum one-way latency and that the recommended testing period be at least twice that </w:t>
        </w:r>
        <w:r w:rsidR="004B34D7" w:rsidRPr="004B34D7">
          <w:rPr>
            <w:i w:val="0"/>
            <w:iCs/>
          </w:rPr>
          <w:lastRenderedPageBreak/>
          <w:t>amount to reduce the likelihood of confusion between the messages and responses.  For example, if you require a maximum one-way latency of less than two seconds, why not test at a period of five to ten seconds?  [This can be resolved during the public comment discussion with the larger group, since others may want to weigh in on this topic.  It’s up to you.]</w:t>
        </w:r>
      </w:ins>
      <w:ins w:id="57" w:author="Kranich, Peter" w:date="2025-02-10T09:20:00Z" w16du:dateUtc="2025-02-10T08:20:00Z">
        <w:r w:rsidR="004C5F16">
          <w:rPr>
            <w:i w:val="0"/>
            <w:iCs/>
          </w:rPr>
          <w:t>”</w:t>
        </w:r>
      </w:ins>
    </w:p>
    <w:p w14:paraId="15C3204D" w14:textId="77777777" w:rsidR="00CF283F" w:rsidRPr="00D26514" w:rsidRDefault="00CF283F" w:rsidP="00147F29">
      <w:pPr>
        <w:pStyle w:val="BodyText"/>
      </w:pPr>
    </w:p>
    <w:p w14:paraId="4FDCC03C" w14:textId="64AE4C67" w:rsidR="00077DF6" w:rsidRDefault="00077DF6" w:rsidP="00BB76BC">
      <w:pPr>
        <w:pStyle w:val="Heading1"/>
        <w:numPr>
          <w:ilvl w:val="0"/>
          <w:numId w:val="0"/>
        </w:numPr>
        <w:rPr>
          <w:noProof w:val="0"/>
        </w:rPr>
      </w:pPr>
      <w:bookmarkStart w:id="58" w:name="_Toc189043122"/>
      <w:bookmarkStart w:id="59" w:name="_Toc345074643"/>
      <w:bookmarkStart w:id="60" w:name="_Toc18414906"/>
      <w:r>
        <w:rPr>
          <w:noProof w:val="0"/>
        </w:rPr>
        <w:lastRenderedPageBreak/>
        <w:t>IHE Technical Frameworks General Introduction</w:t>
      </w:r>
      <w:bookmarkEnd w:id="58"/>
    </w:p>
    <w:p w14:paraId="0DB60388" w14:textId="115EF81E" w:rsidR="00077DF6" w:rsidRPr="00682FD2" w:rsidRDefault="00077DF6" w:rsidP="00AF5B2B">
      <w:pPr>
        <w:pStyle w:val="BodyText"/>
      </w:pPr>
      <w:bookmarkStart w:id="61" w:name="_Hlk74577429"/>
      <w:r w:rsidRPr="00D26514">
        <w:t xml:space="preserve">The </w:t>
      </w:r>
      <w:hyperlink r:id="rId19" w:history="1">
        <w:r w:rsidRPr="00D26514">
          <w:rPr>
            <w:rStyle w:val="Hyperlink"/>
          </w:rPr>
          <w:t>IHE Technical Framework</w:t>
        </w:r>
        <w:r w:rsidR="007D3F8B">
          <w:rPr>
            <w:rStyle w:val="Hyperlink"/>
          </w:rPr>
          <w:t>s</w:t>
        </w:r>
        <w:r w:rsidRPr="00D26514">
          <w:rPr>
            <w:rStyle w:val="Hyperlink"/>
          </w:rPr>
          <w:t xml:space="preserve"> General Introduction</w:t>
        </w:r>
      </w:hyperlink>
      <w:r w:rsidRPr="00D26514">
        <w:t xml:space="preserve"> </w:t>
      </w:r>
      <w:r>
        <w:t xml:space="preserve">is </w:t>
      </w:r>
      <w:r w:rsidRPr="00EA3BCB">
        <w:t>shared by all of the IHE domain technical frameworks. Each technical framework volume contains links to th</w:t>
      </w:r>
      <w:r>
        <w:t xml:space="preserve">is </w:t>
      </w:r>
      <w:r w:rsidRPr="00EA3BCB">
        <w:t>document where appropriate</w:t>
      </w:r>
      <w:bookmarkEnd w:id="61"/>
      <w:r w:rsidRPr="00EA3BCB">
        <w:t>.</w:t>
      </w:r>
    </w:p>
    <w:p w14:paraId="2334F0BD" w14:textId="0DB99873" w:rsidR="00077DF6" w:rsidRDefault="00077DF6" w:rsidP="00AF5B2B">
      <w:pPr>
        <w:pStyle w:val="Heading1"/>
        <w:pageBreakBefore w:val="0"/>
      </w:pPr>
      <w:bookmarkStart w:id="62" w:name="_Toc341951395"/>
      <w:bookmarkStart w:id="63" w:name="_Toc18418175"/>
      <w:bookmarkStart w:id="64" w:name="_Toc189043123"/>
      <w:r>
        <w:t>Copyright Licenses</w:t>
      </w:r>
      <w:bookmarkEnd w:id="62"/>
      <w:bookmarkEnd w:id="63"/>
      <w:bookmarkEnd w:id="64"/>
    </w:p>
    <w:p w14:paraId="7D535A79" w14:textId="15538D73" w:rsidR="00756627" w:rsidRPr="00756627" w:rsidRDefault="00756627" w:rsidP="00756627">
      <w:pPr>
        <w:pStyle w:val="BodyText"/>
      </w:pPr>
      <w:bookmarkStart w:id="65" w:name="_Hlk78989555"/>
      <w:r w:rsidRPr="00F1030E">
        <w:t>IHE technical documents refer to, and make use of, a number of standards developed and published by several standards development organizations.</w:t>
      </w:r>
      <w:r w:rsidR="001E0DD5">
        <w:t xml:space="preserve"> </w:t>
      </w:r>
      <w:r w:rsidRPr="00F1030E">
        <w:t xml:space="preserve">Please refer to the IHE Technical Frameworks General Introduction, </w:t>
      </w:r>
      <w:hyperlink r:id="rId20" w:history="1">
        <w:r w:rsidR="00942BE6">
          <w:rPr>
            <w:rStyle w:val="Hyperlink"/>
          </w:rPr>
          <w:t>Section 9 - Copyright Licenses</w:t>
        </w:r>
      </w:hyperlink>
      <w:r>
        <w:t xml:space="preserve"> </w:t>
      </w:r>
      <w:r w:rsidRPr="00F1030E">
        <w:t>for copyright license information for frequently referenced base standards</w:t>
      </w:r>
      <w:r w:rsidR="00AC2722">
        <w:t>. Information pertaining to the use of IHE International copyrighted materials is also available there.</w:t>
      </w:r>
    </w:p>
    <w:p w14:paraId="0F29AFE1" w14:textId="617624C2" w:rsidR="00077DF6" w:rsidRDefault="00077DF6" w:rsidP="00AF5B2B">
      <w:pPr>
        <w:pStyle w:val="Heading1"/>
        <w:pageBreakBefore w:val="0"/>
      </w:pPr>
      <w:bookmarkStart w:id="66" w:name="_Toc71799277"/>
      <w:bookmarkStart w:id="67" w:name="_Toc71799500"/>
      <w:bookmarkStart w:id="68" w:name="_Toc79571045"/>
      <w:bookmarkStart w:id="69" w:name="_Toc80108301"/>
      <w:bookmarkStart w:id="70" w:name="_Toc80108471"/>
      <w:bookmarkStart w:id="71" w:name="_Toc71799278"/>
      <w:bookmarkStart w:id="72" w:name="_Toc71799501"/>
      <w:bookmarkStart w:id="73" w:name="_Toc79571046"/>
      <w:bookmarkStart w:id="74" w:name="_Toc80108302"/>
      <w:bookmarkStart w:id="75" w:name="_Toc80108472"/>
      <w:bookmarkStart w:id="76" w:name="_Toc71799279"/>
      <w:bookmarkStart w:id="77" w:name="_Toc71799502"/>
      <w:bookmarkStart w:id="78" w:name="_Toc79571047"/>
      <w:bookmarkStart w:id="79" w:name="_Toc80108303"/>
      <w:bookmarkStart w:id="80" w:name="_Toc80108473"/>
      <w:bookmarkStart w:id="81" w:name="_Toc71799280"/>
      <w:bookmarkStart w:id="82" w:name="_Toc71799503"/>
      <w:bookmarkStart w:id="83" w:name="_Toc79571048"/>
      <w:bookmarkStart w:id="84" w:name="_Toc80108304"/>
      <w:bookmarkStart w:id="85" w:name="_Toc80108474"/>
      <w:bookmarkStart w:id="86" w:name="_Toc71799281"/>
      <w:bookmarkStart w:id="87" w:name="_Toc71799504"/>
      <w:bookmarkStart w:id="88" w:name="_Toc79571049"/>
      <w:bookmarkStart w:id="89" w:name="_Toc80108305"/>
      <w:bookmarkStart w:id="90" w:name="_Toc80108475"/>
      <w:bookmarkStart w:id="91" w:name="_Toc71799282"/>
      <w:bookmarkStart w:id="92" w:name="_Toc71799505"/>
      <w:bookmarkStart w:id="93" w:name="_Toc79571050"/>
      <w:bookmarkStart w:id="94" w:name="_Toc80108306"/>
      <w:bookmarkStart w:id="95" w:name="_Toc80108476"/>
      <w:bookmarkStart w:id="96" w:name="_Toc71799283"/>
      <w:bookmarkStart w:id="97" w:name="_Toc71799506"/>
      <w:bookmarkStart w:id="98" w:name="_Toc79571051"/>
      <w:bookmarkStart w:id="99" w:name="_Toc80108307"/>
      <w:bookmarkStart w:id="100" w:name="_Toc80108477"/>
      <w:bookmarkStart w:id="101" w:name="_Toc71799284"/>
      <w:bookmarkStart w:id="102" w:name="_Toc71799507"/>
      <w:bookmarkStart w:id="103" w:name="_Toc79571052"/>
      <w:bookmarkStart w:id="104" w:name="_Toc80108308"/>
      <w:bookmarkStart w:id="105" w:name="_Toc80108478"/>
      <w:bookmarkStart w:id="106" w:name="_Toc71799285"/>
      <w:bookmarkStart w:id="107" w:name="_Toc71799508"/>
      <w:bookmarkStart w:id="108" w:name="_Toc79571053"/>
      <w:bookmarkStart w:id="109" w:name="_Toc80108309"/>
      <w:bookmarkStart w:id="110" w:name="_Toc80108479"/>
      <w:bookmarkStart w:id="111" w:name="_Toc71799286"/>
      <w:bookmarkStart w:id="112" w:name="_Toc71799509"/>
      <w:bookmarkStart w:id="113" w:name="_Toc79571054"/>
      <w:bookmarkStart w:id="114" w:name="_Toc80108310"/>
      <w:bookmarkStart w:id="115" w:name="_Toc80108480"/>
      <w:bookmarkStart w:id="116" w:name="_Toc71799287"/>
      <w:bookmarkStart w:id="117" w:name="_Toc71799510"/>
      <w:bookmarkStart w:id="118" w:name="_Toc79571055"/>
      <w:bookmarkStart w:id="119" w:name="_Toc80108311"/>
      <w:bookmarkStart w:id="120" w:name="_Toc80108481"/>
      <w:bookmarkStart w:id="121" w:name="_Toc71799288"/>
      <w:bookmarkStart w:id="122" w:name="_Toc71799511"/>
      <w:bookmarkStart w:id="123" w:name="_Toc79571056"/>
      <w:bookmarkStart w:id="124" w:name="_Toc80108312"/>
      <w:bookmarkStart w:id="125" w:name="_Toc80108482"/>
      <w:bookmarkStart w:id="126" w:name="_Toc71799289"/>
      <w:bookmarkStart w:id="127" w:name="_Toc71799512"/>
      <w:bookmarkStart w:id="128" w:name="_Toc79571057"/>
      <w:bookmarkStart w:id="129" w:name="_Toc80108313"/>
      <w:bookmarkStart w:id="130" w:name="_Toc80108483"/>
      <w:bookmarkStart w:id="131" w:name="_Toc341951397"/>
      <w:bookmarkStart w:id="132" w:name="_Toc18418181"/>
      <w:bookmarkStart w:id="133" w:name="_Toc18904312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Trademark</w:t>
      </w:r>
      <w:bookmarkEnd w:id="131"/>
      <w:bookmarkEnd w:id="132"/>
      <w:bookmarkEnd w:id="133"/>
    </w:p>
    <w:p w14:paraId="1ED8E55E" w14:textId="031D766D" w:rsidR="00077DF6" w:rsidRPr="003519BF" w:rsidRDefault="00077DF6">
      <w:pPr>
        <w:pStyle w:val="BodyText"/>
      </w:pPr>
      <w:r>
        <w:t>IHE</w:t>
      </w:r>
      <w:r>
        <w:rPr>
          <w:vertAlign w:val="superscript"/>
        </w:rPr>
        <w:t>®</w:t>
      </w:r>
      <w:r>
        <w:t xml:space="preserve"> and the IHE logo are trademarks of the Healthcare Information Management Systems Society in the United States and trademarks of IHE Europe in the European Community.</w:t>
      </w:r>
      <w:r w:rsidR="001E0DD5">
        <w:t xml:space="preserve"> </w:t>
      </w:r>
      <w:r w:rsidR="003519BF" w:rsidRPr="003519BF">
        <w:t xml:space="preserve">Please refer to the IHE Technical Frameworks General Introduction, </w:t>
      </w:r>
      <w:hyperlink r:id="rId21" w:history="1">
        <w:r w:rsidR="00D037BC">
          <w:rPr>
            <w:rStyle w:val="Hyperlink"/>
          </w:rPr>
          <w:t>Section 10 - Trademark</w:t>
        </w:r>
      </w:hyperlink>
      <w:r w:rsidR="003519BF" w:rsidRPr="003519BF">
        <w:t xml:space="preserve"> for</w:t>
      </w:r>
      <w:r w:rsidRPr="003519BF">
        <w:t xml:space="preserve"> </w:t>
      </w:r>
      <w:r w:rsidR="003519BF" w:rsidRPr="003519BF">
        <w:t>information on their use.</w:t>
      </w:r>
    </w:p>
    <w:p w14:paraId="126F23B3" w14:textId="37FDC7A8" w:rsidR="009F5CF4" w:rsidRPr="00D26514" w:rsidRDefault="00077DF6" w:rsidP="00BB76BC">
      <w:pPr>
        <w:pStyle w:val="Heading1"/>
        <w:numPr>
          <w:ilvl w:val="0"/>
          <w:numId w:val="0"/>
        </w:numPr>
        <w:rPr>
          <w:noProof w:val="0"/>
        </w:rPr>
      </w:pPr>
      <w:bookmarkStart w:id="134" w:name="_Toc189043125"/>
      <w:r>
        <w:rPr>
          <w:noProof w:val="0"/>
        </w:rPr>
        <w:lastRenderedPageBreak/>
        <w:t xml:space="preserve">IHE Technical Frameworks </w:t>
      </w:r>
      <w:r w:rsidR="0004602F">
        <w:rPr>
          <w:noProof w:val="0"/>
        </w:rPr>
        <w:t>General Introduction</w:t>
      </w:r>
      <w:bookmarkEnd w:id="59"/>
      <w:r w:rsidR="00623829" w:rsidRPr="00D26514">
        <w:rPr>
          <w:noProof w:val="0"/>
        </w:rPr>
        <w:t xml:space="preserve"> Appendices</w:t>
      </w:r>
      <w:bookmarkEnd w:id="60"/>
      <w:bookmarkEnd w:id="134"/>
    </w:p>
    <w:p w14:paraId="09F7F118" w14:textId="1C54E98C" w:rsidR="00623829" w:rsidRDefault="003B7860" w:rsidP="00EA3BCB">
      <w:pPr>
        <w:pStyle w:val="BodyText"/>
      </w:pPr>
      <w:r w:rsidRPr="00D26514">
        <w:t xml:space="preserve">The </w:t>
      </w:r>
      <w:hyperlink r:id="rId22" w:history="1">
        <w:r w:rsidR="0004602F">
          <w:rPr>
            <w:rStyle w:val="Hyperlink"/>
          </w:rPr>
          <w:t>IHE Technical Framework General Introduction Appendices</w:t>
        </w:r>
      </w:hyperlink>
      <w:r w:rsidR="00623829" w:rsidRPr="00D26514">
        <w:t xml:space="preserve"> are</w:t>
      </w:r>
      <w:r w:rsidR="00623829" w:rsidRPr="00EA3BCB">
        <w:t xml:space="preserve"> components shared by all of the IHE domain technical frameworks. Each technical framework volume contains links to these documents where appropriate.</w:t>
      </w:r>
    </w:p>
    <w:p w14:paraId="6CDC80F2" w14:textId="77777777" w:rsidR="00077DF6" w:rsidRPr="00D26514" w:rsidRDefault="00077DF6" w:rsidP="00EA3BCB">
      <w:pPr>
        <w:pStyle w:val="BodyText"/>
      </w:pPr>
    </w:p>
    <w:p w14:paraId="603425CA" w14:textId="00907150" w:rsidR="00D25F7A"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w:t>
      </w:r>
      <w:r w:rsidR="00077DF6">
        <w:t xml:space="preserve">this domain’s Technical Framework (TF-1, TF-2, TF-3 or TF-4) but rather, they are appendices </w:t>
      </w:r>
      <w:r w:rsidR="00BB4ABD">
        <w:t xml:space="preserve">to </w:t>
      </w:r>
      <w:r w:rsidR="00077DF6">
        <w:t xml:space="preserve">the IHE Technical Frameworks General Introduction located </w:t>
      </w:r>
      <w:hyperlink r:id="rId23" w:history="1">
        <w:r w:rsidR="00077DF6" w:rsidRPr="00077DF6">
          <w:rPr>
            <w:rStyle w:val="Hyperlink"/>
          </w:rPr>
          <w:t>here</w:t>
        </w:r>
      </w:hyperlink>
      <w:r w:rsidRPr="00D26514">
        <w:t>.</w:t>
      </w:r>
    </w:p>
    <w:p w14:paraId="3579430A" w14:textId="06C5241B" w:rsidR="003B7860" w:rsidRDefault="003B7860" w:rsidP="00EA3BCB">
      <w:pPr>
        <w:pStyle w:val="BodyText"/>
      </w:pPr>
      <w:bookmarkStart w:id="135" w:name="_Toc345074644"/>
    </w:p>
    <w:p w14:paraId="5406C892" w14:textId="4057BF30" w:rsidR="00D25F7A" w:rsidRDefault="00077DF6" w:rsidP="00AF5B2B">
      <w:pPr>
        <w:pStyle w:val="EditorInstructions"/>
      </w:pPr>
      <w:r>
        <w:rPr>
          <w:b/>
          <w:bCs/>
          <w:highlight w:val="yellow"/>
        </w:rPr>
        <w:t xml:space="preserve">NEW: REQUIRED APPROVAL OF ACTORS, TRANSACTIONS and TERMS - </w:t>
      </w:r>
      <w:r w:rsidR="00D25F7A" w:rsidRPr="00AF5B2B">
        <w:rPr>
          <w:highlight w:val="yellow"/>
        </w:rPr>
        <w:t xml:space="preserve">To avoid duplication and </w:t>
      </w:r>
      <w:r w:rsidR="009A1D88">
        <w:rPr>
          <w:highlight w:val="yellow"/>
        </w:rPr>
        <w:t>e</w:t>
      </w:r>
      <w:r w:rsidR="00D25F7A" w:rsidRPr="00AF5B2B">
        <w:rPr>
          <w:highlight w:val="yellow"/>
        </w:rPr>
        <w:t xml:space="preserve">nsure consistency across domains, all </w:t>
      </w:r>
      <w:r w:rsidR="00D25F7A" w:rsidRPr="00AF5B2B">
        <w:rPr>
          <w:b/>
          <w:bCs/>
          <w:highlight w:val="yellow"/>
        </w:rPr>
        <w:t xml:space="preserve">new or </w:t>
      </w:r>
      <w:r w:rsidR="00681792" w:rsidRPr="00AF5B2B">
        <w:rPr>
          <w:b/>
          <w:bCs/>
          <w:highlight w:val="yellow"/>
        </w:rPr>
        <w:t>modified</w:t>
      </w:r>
      <w:r w:rsidR="00D25F7A" w:rsidRPr="00AF5B2B">
        <w:rPr>
          <w:highlight w:val="yellow"/>
        </w:rPr>
        <w:t xml:space="preserve"> actors, transactions and glossary terms need approval by </w:t>
      </w:r>
      <w:r w:rsidR="00681792">
        <w:rPr>
          <w:highlight w:val="yellow"/>
        </w:rPr>
        <w:t xml:space="preserve">IHE’s </w:t>
      </w:r>
      <w:r w:rsidR="00D25F7A" w:rsidRPr="00AF5B2B">
        <w:rPr>
          <w:highlight w:val="yellow"/>
        </w:rPr>
        <w:t>D</w:t>
      </w:r>
      <w:r w:rsidR="00681792">
        <w:rPr>
          <w:highlight w:val="yellow"/>
        </w:rPr>
        <w:t>omain Coordination Committee (DCC)</w:t>
      </w:r>
      <w:r w:rsidR="00D25F7A" w:rsidRPr="00AF5B2B">
        <w:rPr>
          <w:highlight w:val="yellow"/>
        </w:rPr>
        <w:t xml:space="preserve"> before they are published in a trial implementation supplement. </w:t>
      </w:r>
      <w:r w:rsidR="00681792">
        <w:rPr>
          <w:highlight w:val="yellow"/>
        </w:rPr>
        <w:t xml:space="preserve">Please see </w:t>
      </w:r>
      <w:hyperlink r:id="rId24" w:history="1">
        <w:r w:rsidR="00681792" w:rsidRPr="00681792">
          <w:rPr>
            <w:rStyle w:val="Hyperlink"/>
            <w:highlight w:val="yellow"/>
          </w:rPr>
          <w:t>this Wiki page</w:t>
        </w:r>
      </w:hyperlink>
      <w:r w:rsidR="00681792">
        <w:rPr>
          <w:highlight w:val="yellow"/>
        </w:rPr>
        <w:t xml:space="preserve"> for additional guidance and links to the forms for approval submission</w:t>
      </w:r>
      <w:r w:rsidR="003216FD" w:rsidRPr="00AF5B2B">
        <w:rPr>
          <w:highlight w:val="yellow"/>
        </w:rPr>
        <w:t>.</w:t>
      </w:r>
    </w:p>
    <w:p w14:paraId="7DE5FC42" w14:textId="77777777" w:rsidR="00D25F7A" w:rsidRPr="00D26514" w:rsidRDefault="00D25F7A" w:rsidP="00EA3BCB">
      <w:pPr>
        <w:pStyle w:val="BodyText"/>
      </w:pPr>
    </w:p>
    <w:bookmarkStart w:id="136" w:name="_Toc18414907"/>
    <w:bookmarkStart w:id="137" w:name="OLE_LINK20"/>
    <w:bookmarkStart w:id="138" w:name="OLE_LINK21"/>
    <w:bookmarkStart w:id="139" w:name="OLE_LINK22"/>
    <w:bookmarkStart w:id="140" w:name="OLE_LINK11"/>
    <w:bookmarkStart w:id="141" w:name="OLE_LINK18"/>
    <w:p w14:paraId="7BDAB41D" w14:textId="014E65F7" w:rsidR="00747676" w:rsidRDefault="00890E90" w:rsidP="00EA3BCB">
      <w:pPr>
        <w:pStyle w:val="Heading1"/>
        <w:pageBreakBefore w:val="0"/>
        <w:numPr>
          <w:ilvl w:val="0"/>
          <w:numId w:val="0"/>
        </w:numPr>
        <w:rPr>
          <w:noProof w:val="0"/>
        </w:rPr>
      </w:pPr>
      <w:r>
        <w:rPr>
          <w:noProof w:val="0"/>
        </w:rPr>
        <w:fldChar w:fldCharType="begin"/>
      </w:r>
      <w:r>
        <w:rPr>
          <w:noProof w:val="0"/>
        </w:rPr>
        <w:instrText xml:space="preserve"> HYPERLINK "https://profiles.ihe.net/GeneralIntro/ch-A.html" </w:instrText>
      </w:r>
      <w:r>
        <w:rPr>
          <w:noProof w:val="0"/>
        </w:rPr>
      </w:r>
      <w:r>
        <w:rPr>
          <w:noProof w:val="0"/>
        </w:rPr>
        <w:fldChar w:fldCharType="separate"/>
      </w:r>
      <w:bookmarkStart w:id="142" w:name="_Toc189043126"/>
      <w:r w:rsidR="00207C5F" w:rsidRPr="00890E90">
        <w:rPr>
          <w:rStyle w:val="Hyperlink"/>
          <w:noProof w:val="0"/>
        </w:rPr>
        <w:t>Appendix A</w:t>
      </w:r>
      <w:r>
        <w:rPr>
          <w:noProof w:val="0"/>
        </w:rPr>
        <w:fldChar w:fldCharType="end"/>
      </w:r>
      <w:r w:rsidR="00747676" w:rsidRPr="00D26514">
        <w:rPr>
          <w:noProof w:val="0"/>
        </w:rPr>
        <w:t xml:space="preserve"> </w:t>
      </w:r>
      <w:bookmarkStart w:id="143" w:name="OLE_LINK1"/>
      <w:bookmarkStart w:id="144" w:name="OLE_LINK2"/>
      <w:r w:rsidR="00883B13" w:rsidRPr="00D26514">
        <w:rPr>
          <w:noProof w:val="0"/>
        </w:rPr>
        <w:t>–</w:t>
      </w:r>
      <w:bookmarkEnd w:id="143"/>
      <w:bookmarkEnd w:id="144"/>
      <w:r w:rsidR="00747676" w:rsidRPr="00D26514">
        <w:rPr>
          <w:noProof w:val="0"/>
        </w:rPr>
        <w:t xml:space="preserve"> </w:t>
      </w:r>
      <w:r w:rsidRPr="00F1030E">
        <w:t>Actors</w:t>
      </w:r>
      <w:bookmarkEnd w:id="135"/>
      <w:bookmarkEnd w:id="136"/>
      <w:bookmarkEnd w:id="142"/>
    </w:p>
    <w:p w14:paraId="2033B957" w14:textId="77777777" w:rsidR="00207C5F" w:rsidRPr="00383FC8" w:rsidRDefault="00207C5F" w:rsidP="00F1030E">
      <w:pPr>
        <w:pStyle w:val="BodyText"/>
      </w:pPr>
    </w:p>
    <w:p w14:paraId="103CC4FC" w14:textId="6C65CA9B" w:rsidR="00747676" w:rsidRPr="00D26514" w:rsidRDefault="00747676" w:rsidP="00747676">
      <w:pPr>
        <w:pStyle w:val="EditorInstructions"/>
      </w:pPr>
      <w:r w:rsidRPr="00D26514">
        <w:t>Add the</w:t>
      </w:r>
      <w:r w:rsidR="00A12925">
        <w:t xml:space="preserve"> </w:t>
      </w:r>
      <w:r w:rsidRPr="00D26514">
        <w:t>following</w:t>
      </w:r>
      <w:r w:rsidRPr="00A12925">
        <w:t xml:space="preserve"> </w:t>
      </w:r>
      <w:r w:rsidR="00A12925" w:rsidRPr="00604263">
        <w:rPr>
          <w:b/>
        </w:rPr>
        <w:t>new</w:t>
      </w:r>
      <w:r w:rsidR="00E768A2" w:rsidRPr="00604263">
        <w:rPr>
          <w:b/>
        </w:rPr>
        <w:t xml:space="preserve"> </w:t>
      </w:r>
      <w:r w:rsidRPr="00D26514">
        <w:t xml:space="preserve">actors </w:t>
      </w:r>
      <w:r w:rsidRPr="00D26514">
        <w:rPr>
          <w:iCs w:val="0"/>
        </w:rPr>
        <w:t xml:space="preserve">to the </w:t>
      </w:r>
      <w:hyperlink r:id="rId25" w:history="1">
        <w:r w:rsidRPr="00A17BF0">
          <w:rPr>
            <w:rStyle w:val="Hyperlink"/>
            <w:iCs w:val="0"/>
          </w:rPr>
          <w:t xml:space="preserve">IHE </w:t>
        </w:r>
        <w:r w:rsidRPr="00A17BF0">
          <w:rPr>
            <w:rStyle w:val="Hyperlink"/>
          </w:rPr>
          <w:t>Technical Frameworks</w:t>
        </w:r>
        <w:r w:rsidRPr="00A17BF0">
          <w:rPr>
            <w:rStyle w:val="Hyperlink"/>
            <w:iCs w:val="0"/>
          </w:rPr>
          <w:t xml:space="preserve"> General Introduction </w:t>
        </w:r>
        <w:r w:rsidR="00814F76" w:rsidRPr="00A17BF0">
          <w:rPr>
            <w:rStyle w:val="Hyperlink"/>
            <w:iCs w:val="0"/>
          </w:rPr>
          <w:t>Appendix A</w:t>
        </w:r>
      </w:hyperlink>
      <w:r w:rsidR="00207C5F">
        <w:rPr>
          <w:iCs w:val="0"/>
        </w:rPr>
        <w:t>:</w:t>
      </w:r>
    </w:p>
    <w:p w14:paraId="7B6FBDAC" w14:textId="77777777" w:rsidR="00CB5E0E" w:rsidRDefault="00CB5E0E" w:rsidP="00747676">
      <w:pPr>
        <w:pStyle w:val="AuthorInstructions"/>
      </w:pPr>
      <w:bookmarkStart w:id="145" w:name="OLE_LINK14"/>
      <w:bookmarkStart w:id="146" w:name="OLE_LINK17"/>
      <w:bookmarkEnd w:id="137"/>
      <w:bookmarkEnd w:id="138"/>
      <w:bookmarkEnd w:id="139"/>
    </w:p>
    <w:bookmarkEnd w:id="140"/>
    <w:bookmarkEnd w:id="141"/>
    <w:bookmarkEnd w:id="145"/>
    <w:bookmarkEnd w:id="146"/>
    <w:p w14:paraId="2CCB2FE3" w14:textId="77777777" w:rsidR="007962BA" w:rsidRPr="00D26514" w:rsidRDefault="007962BA" w:rsidP="00F1030E">
      <w:pPr>
        <w:pStyle w:val="BodyText"/>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077DF6" w:rsidRPr="00D26514" w14:paraId="6839130D" w14:textId="77777777" w:rsidTr="00682FD2">
        <w:trPr>
          <w:cantSplit/>
          <w:tblHeader/>
          <w:jc w:val="center"/>
        </w:trPr>
        <w:tc>
          <w:tcPr>
            <w:tcW w:w="3078" w:type="dxa"/>
            <w:shd w:val="clear" w:color="auto" w:fill="D9D9D9"/>
          </w:tcPr>
          <w:p w14:paraId="5FA8737C" w14:textId="7E55F80F" w:rsidR="00077DF6" w:rsidRPr="00D26514" w:rsidRDefault="00077DF6" w:rsidP="00EB71A2">
            <w:pPr>
              <w:pStyle w:val="TableEntryHeader"/>
            </w:pPr>
            <w:bookmarkStart w:id="147" w:name="_Hlk5000660"/>
            <w:r>
              <w:t xml:space="preserve">New </w:t>
            </w:r>
            <w:r w:rsidRPr="00D26514">
              <w:t>Actor Name</w:t>
            </w:r>
          </w:p>
        </w:tc>
        <w:tc>
          <w:tcPr>
            <w:tcW w:w="6498" w:type="dxa"/>
            <w:shd w:val="clear" w:color="auto" w:fill="D9D9D9"/>
          </w:tcPr>
          <w:p w14:paraId="5C634ACA" w14:textId="6EB140F0" w:rsidR="00077DF6" w:rsidRPr="00D26514" w:rsidRDefault="00077DF6">
            <w:pPr>
              <w:pStyle w:val="TableEntryHeader"/>
            </w:pPr>
            <w:r w:rsidRPr="00D26514">
              <w:t>De</w:t>
            </w:r>
            <w:r w:rsidR="00F97009">
              <w:t>scription</w:t>
            </w:r>
          </w:p>
        </w:tc>
      </w:tr>
      <w:tr w:rsidR="00077DF6" w:rsidRPr="00D26514" w14:paraId="272C5A0C" w14:textId="77777777" w:rsidTr="00682FD2">
        <w:trPr>
          <w:cantSplit/>
          <w:jc w:val="center"/>
        </w:trPr>
        <w:tc>
          <w:tcPr>
            <w:tcW w:w="3078" w:type="dxa"/>
            <w:shd w:val="clear" w:color="auto" w:fill="auto"/>
          </w:tcPr>
          <w:p w14:paraId="709CDA99" w14:textId="5D270337" w:rsidR="00077DF6" w:rsidRPr="00077DF6" w:rsidRDefault="00831C7F">
            <w:pPr>
              <w:pStyle w:val="TableEntry"/>
            </w:pPr>
            <w:r>
              <w:t>Point-of-Care Device</w:t>
            </w:r>
            <w:r w:rsidR="00C02F8D">
              <w:t xml:space="preserve"> Reporter</w:t>
            </w:r>
          </w:p>
        </w:tc>
        <w:tc>
          <w:tcPr>
            <w:tcW w:w="6498" w:type="dxa"/>
            <w:shd w:val="clear" w:color="auto" w:fill="FFFFFF" w:themeFill="background1"/>
          </w:tcPr>
          <w:p w14:paraId="4C7B099B" w14:textId="6836F988" w:rsidR="00077DF6" w:rsidRPr="00077DF6" w:rsidRDefault="00400147">
            <w:pPr>
              <w:pStyle w:val="TableEntry"/>
            </w:pPr>
            <w:r>
              <w:t>A</w:t>
            </w:r>
            <w:r w:rsidR="002D2469">
              <w:t>ny</w:t>
            </w:r>
            <w:r>
              <w:t xml:space="preserve"> point-of-care device or system (e. g. device gateway) that reports</w:t>
            </w:r>
            <w:r w:rsidR="005800DB">
              <w:t xml:space="preserve"> data</w:t>
            </w:r>
            <w:r w:rsidR="00EA6885">
              <w:t xml:space="preserve"> by</w:t>
            </w:r>
            <w:r w:rsidR="005800DB">
              <w:t xml:space="preserve"> utilizing </w:t>
            </w:r>
            <w:r w:rsidR="002C42A2">
              <w:t>a</w:t>
            </w:r>
            <w:r w:rsidR="00910CCD">
              <w:t>n</w:t>
            </w:r>
            <w:r w:rsidR="00802A54">
              <w:t xml:space="preserve"> IHE Device</w:t>
            </w:r>
            <w:r w:rsidR="0008416E">
              <w:t>s</w:t>
            </w:r>
            <w:r w:rsidR="00802A54">
              <w:t xml:space="preserve"> profile</w:t>
            </w:r>
            <w:r w:rsidR="00EA6885">
              <w:t xml:space="preserve"> such as DEC, ACM, </w:t>
            </w:r>
            <w:r w:rsidR="00550A7C">
              <w:t>and so on.</w:t>
            </w:r>
          </w:p>
        </w:tc>
      </w:tr>
      <w:tr w:rsidR="00077DF6" w:rsidRPr="00D26514" w14:paraId="29966BDA" w14:textId="77777777" w:rsidTr="00682FD2">
        <w:trPr>
          <w:cantSplit/>
          <w:jc w:val="center"/>
        </w:trPr>
        <w:tc>
          <w:tcPr>
            <w:tcW w:w="3078" w:type="dxa"/>
            <w:shd w:val="clear" w:color="auto" w:fill="auto"/>
          </w:tcPr>
          <w:p w14:paraId="6B8756EC" w14:textId="2F29A353" w:rsidR="00077DF6" w:rsidRPr="00D26514" w:rsidRDefault="00EF1AD3" w:rsidP="00EB71A2">
            <w:pPr>
              <w:pStyle w:val="TableEntry"/>
            </w:pPr>
            <w:r>
              <w:t>Point-of-Care</w:t>
            </w:r>
            <w:r w:rsidR="00C02F8D">
              <w:t xml:space="preserve"> Device Consumer</w:t>
            </w:r>
          </w:p>
        </w:tc>
        <w:tc>
          <w:tcPr>
            <w:tcW w:w="6498" w:type="dxa"/>
            <w:shd w:val="clear" w:color="auto" w:fill="FFFFFF" w:themeFill="background1"/>
          </w:tcPr>
          <w:p w14:paraId="421E9066" w14:textId="123EFB50" w:rsidR="00077DF6" w:rsidRPr="00D26514" w:rsidRDefault="00550A7C" w:rsidP="00EB71A2">
            <w:pPr>
              <w:pStyle w:val="TableEntry"/>
            </w:pPr>
            <w:r>
              <w:t>A</w:t>
            </w:r>
            <w:r w:rsidR="000F45CD">
              <w:t>ny</w:t>
            </w:r>
            <w:r>
              <w:t xml:space="preserve"> point-of-care device or system (e. g. </w:t>
            </w:r>
            <w:r w:rsidR="00C526DC">
              <w:t>alarm manager</w:t>
            </w:r>
            <w:r>
              <w:t xml:space="preserve">) that </w:t>
            </w:r>
            <w:r w:rsidR="00C526DC">
              <w:t>receives</w:t>
            </w:r>
            <w:r>
              <w:t xml:space="preserve"> data by utilizing a</w:t>
            </w:r>
            <w:r w:rsidR="000F45CD">
              <w:t>n</w:t>
            </w:r>
            <w:r>
              <w:t xml:space="preserve"> IHE Device</w:t>
            </w:r>
            <w:r w:rsidR="0008416E">
              <w:t>s</w:t>
            </w:r>
            <w:r>
              <w:t xml:space="preserve"> profile such as DEC, ACM, and so on.</w:t>
            </w:r>
          </w:p>
        </w:tc>
      </w:tr>
      <w:tr w:rsidR="00077DF6" w:rsidRPr="00D26514" w14:paraId="5FE78D00" w14:textId="77777777" w:rsidTr="00682FD2">
        <w:trPr>
          <w:cantSplit/>
          <w:jc w:val="center"/>
        </w:trPr>
        <w:tc>
          <w:tcPr>
            <w:tcW w:w="3078" w:type="dxa"/>
            <w:shd w:val="clear" w:color="auto" w:fill="auto"/>
          </w:tcPr>
          <w:p w14:paraId="59E4F3A1" w14:textId="77777777" w:rsidR="00077DF6" w:rsidRPr="00D26514" w:rsidRDefault="00077DF6" w:rsidP="00EB71A2">
            <w:pPr>
              <w:pStyle w:val="TableEntry"/>
            </w:pPr>
          </w:p>
        </w:tc>
        <w:tc>
          <w:tcPr>
            <w:tcW w:w="6498" w:type="dxa"/>
            <w:shd w:val="clear" w:color="auto" w:fill="FFFFFF" w:themeFill="background1"/>
          </w:tcPr>
          <w:p w14:paraId="3F634F57" w14:textId="31FBFB81" w:rsidR="00077DF6" w:rsidRPr="00D26514" w:rsidRDefault="00077DF6" w:rsidP="00EB71A2">
            <w:pPr>
              <w:pStyle w:val="TableEntry"/>
            </w:pPr>
          </w:p>
        </w:tc>
      </w:tr>
    </w:tbl>
    <w:p w14:paraId="61E37915" w14:textId="1700ACA4" w:rsidR="001E63B9" w:rsidRDefault="001E63B9" w:rsidP="00EA3BCB">
      <w:pPr>
        <w:pStyle w:val="BodyText"/>
        <w:rPr>
          <w:i/>
        </w:rPr>
      </w:pPr>
      <w:bookmarkStart w:id="148" w:name="OLE_LINK59"/>
      <w:bookmarkStart w:id="149" w:name="_Toc345074645"/>
      <w:bookmarkEnd w:id="147"/>
    </w:p>
    <w:p w14:paraId="0FEBCB00" w14:textId="72A25C3D" w:rsidR="001E63B9" w:rsidRDefault="001E63B9" w:rsidP="00EA3BCB">
      <w:pPr>
        <w:pStyle w:val="BodyText"/>
        <w:rPr>
          <w:i/>
        </w:rPr>
      </w:pPr>
    </w:p>
    <w:bookmarkStart w:id="150" w:name="_Toc18414908"/>
    <w:bookmarkStart w:id="151" w:name="OLE_LINK23"/>
    <w:bookmarkStart w:id="152" w:name="OLE_LINK27"/>
    <w:bookmarkStart w:id="153" w:name="OLE_LINK28"/>
    <w:bookmarkEnd w:id="148"/>
    <w:p w14:paraId="43C7F1F4" w14:textId="44B317D1" w:rsidR="00747676" w:rsidRDefault="00207C5F" w:rsidP="00EA3BCB">
      <w:pPr>
        <w:pStyle w:val="Heading1"/>
        <w:pageBreakBefore w:val="0"/>
        <w:numPr>
          <w:ilvl w:val="0"/>
          <w:numId w:val="0"/>
        </w:numPr>
        <w:rPr>
          <w:noProof w:val="0"/>
        </w:rPr>
      </w:pPr>
      <w:r>
        <w:fldChar w:fldCharType="begin"/>
      </w:r>
      <w:r>
        <w:instrText>HYPERLINK "https://profiles.ihe.net/GeneralIntro/ch-B.html"</w:instrText>
      </w:r>
      <w:r>
        <w:fldChar w:fldCharType="separate"/>
      </w:r>
      <w:bookmarkStart w:id="154" w:name="_Toc189043127"/>
      <w:r w:rsidRPr="00890E90">
        <w:rPr>
          <w:rStyle w:val="Hyperlink"/>
          <w:noProof w:val="0"/>
        </w:rPr>
        <w:t>Appendix B</w:t>
      </w:r>
      <w:r>
        <w:rPr>
          <w:rStyle w:val="Hyperlink"/>
          <w:noProof w:val="0"/>
        </w:rPr>
        <w:fldChar w:fldCharType="end"/>
      </w:r>
      <w:r w:rsidR="00747676" w:rsidRPr="00D26514">
        <w:rPr>
          <w:noProof w:val="0"/>
        </w:rPr>
        <w:t xml:space="preserve"> </w:t>
      </w:r>
      <w:r w:rsidR="00883B13" w:rsidRPr="00D26514">
        <w:rPr>
          <w:noProof w:val="0"/>
        </w:rPr>
        <w:t>–</w:t>
      </w:r>
      <w:r w:rsidR="00747676" w:rsidRPr="00D26514">
        <w:rPr>
          <w:noProof w:val="0"/>
        </w:rPr>
        <w:t xml:space="preserve"> </w:t>
      </w:r>
      <w:r w:rsidR="00890E90" w:rsidRPr="00F1030E">
        <w:t>Transactions</w:t>
      </w:r>
      <w:bookmarkEnd w:id="149"/>
      <w:bookmarkEnd w:id="150"/>
      <w:bookmarkEnd w:id="154"/>
    </w:p>
    <w:p w14:paraId="0620D777" w14:textId="77777777" w:rsidR="00207C5F" w:rsidRPr="00383FC8" w:rsidRDefault="00207C5F" w:rsidP="00F1030E">
      <w:pPr>
        <w:pStyle w:val="BodyText"/>
      </w:pPr>
    </w:p>
    <w:p w14:paraId="617ECE12" w14:textId="5478F750" w:rsidR="00207C5F" w:rsidRPr="00D26514" w:rsidRDefault="00207C5F" w:rsidP="00747676">
      <w:pPr>
        <w:pStyle w:val="EditorInstructions"/>
      </w:pPr>
      <w:r w:rsidRPr="00D26514">
        <w:lastRenderedPageBreak/>
        <w:t>Add the</w:t>
      </w:r>
      <w:r>
        <w:t xml:space="preserve"> </w:t>
      </w:r>
      <w:r w:rsidRPr="00D26514">
        <w:t>following</w:t>
      </w:r>
      <w:r w:rsidRPr="00A12925">
        <w:t xml:space="preserve"> </w:t>
      </w:r>
      <w:r w:rsidRPr="00147E27">
        <w:rPr>
          <w:b/>
        </w:rPr>
        <w:t xml:space="preserve">new </w:t>
      </w:r>
      <w:r>
        <w:t>transactions</w:t>
      </w:r>
      <w:r w:rsidRPr="00D26514">
        <w:t xml:space="preserve"> to the </w:t>
      </w:r>
      <w:hyperlink r:id="rId26" w:history="1">
        <w:r w:rsidRPr="00A17BF0">
          <w:rPr>
            <w:rStyle w:val="Hyperlink"/>
          </w:rPr>
          <w:t xml:space="preserve">IHE Technical Frameworks General Introduction Appendix </w:t>
        </w:r>
        <w:r>
          <w:rPr>
            <w:rStyle w:val="Hyperlink"/>
          </w:rPr>
          <w:t>B</w:t>
        </w:r>
      </w:hyperlink>
      <w:r>
        <w:t>:</w:t>
      </w:r>
    </w:p>
    <w:bookmarkEnd w:id="151"/>
    <w:bookmarkEnd w:id="152"/>
    <w:bookmarkEnd w:id="153"/>
    <w:p w14:paraId="47F9D2D2" w14:textId="77777777" w:rsidR="00CB5E0E" w:rsidRDefault="00CB5E0E" w:rsidP="00747676">
      <w:pPr>
        <w:pStyle w:val="AuthorInstructions"/>
      </w:pPr>
    </w:p>
    <w:p w14:paraId="44F368D0" w14:textId="77777777" w:rsidR="002C5D62" w:rsidRPr="00D26514" w:rsidRDefault="002C5D62" w:rsidP="00EA3BCB">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428"/>
        <w:gridCol w:w="5148"/>
      </w:tblGrid>
      <w:tr w:rsidR="00747676" w:rsidRPr="00D26514" w14:paraId="4068FDE3" w14:textId="77777777" w:rsidTr="00EA3BCB">
        <w:trPr>
          <w:cantSplit/>
          <w:tblHeader/>
          <w:jc w:val="center"/>
        </w:trPr>
        <w:tc>
          <w:tcPr>
            <w:tcW w:w="4428" w:type="dxa"/>
            <w:shd w:val="clear" w:color="auto" w:fill="D9D9D9"/>
          </w:tcPr>
          <w:p w14:paraId="407AC66C" w14:textId="04FFF4D8" w:rsidR="00747676" w:rsidRPr="00D26514" w:rsidRDefault="00BA011D" w:rsidP="007117B8">
            <w:pPr>
              <w:pStyle w:val="TableEntryHeader"/>
            </w:pPr>
            <w:r>
              <w:t>New</w:t>
            </w:r>
            <w:r w:rsidR="002F0AE0">
              <w:t xml:space="preserve"> </w:t>
            </w:r>
            <w:r w:rsidR="00747676" w:rsidRPr="00D26514">
              <w:t>Transaction</w:t>
            </w:r>
            <w:r w:rsidR="00FD0CE3" w:rsidRPr="00D26514">
              <w:t xml:space="preserve"> </w:t>
            </w:r>
            <w:r w:rsidR="00CA4B27" w:rsidRPr="00D26514">
              <w:t>N</w:t>
            </w:r>
            <w:r w:rsidR="008F5363" w:rsidRPr="00D26514">
              <w:t xml:space="preserve">ame and </w:t>
            </w:r>
            <w:r w:rsidR="00CA4B27" w:rsidRPr="00D26514">
              <w:t>N</w:t>
            </w:r>
            <w:r w:rsidR="008F5363" w:rsidRPr="00D26514">
              <w:t>umber</w:t>
            </w:r>
          </w:p>
        </w:tc>
        <w:tc>
          <w:tcPr>
            <w:tcW w:w="5148" w:type="dxa"/>
            <w:shd w:val="clear" w:color="auto" w:fill="D9D9D9"/>
          </w:tcPr>
          <w:p w14:paraId="411AE8FD" w14:textId="77777777" w:rsidR="00747676" w:rsidRPr="00D26514" w:rsidRDefault="00747676" w:rsidP="00EB71A2">
            <w:pPr>
              <w:pStyle w:val="TableEntryHeader"/>
            </w:pPr>
            <w:r w:rsidRPr="00D26514">
              <w:t>Definition</w:t>
            </w:r>
          </w:p>
        </w:tc>
      </w:tr>
      <w:tr w:rsidR="00747676" w:rsidRPr="00D26514" w14:paraId="768280D6" w14:textId="77777777" w:rsidTr="00EA3BCB">
        <w:trPr>
          <w:cantSplit/>
          <w:jc w:val="center"/>
        </w:trPr>
        <w:tc>
          <w:tcPr>
            <w:tcW w:w="4428" w:type="dxa"/>
            <w:shd w:val="clear" w:color="auto" w:fill="auto"/>
          </w:tcPr>
          <w:p w14:paraId="16E0CE5A" w14:textId="7D5CC9AA" w:rsidR="00D41F87" w:rsidRPr="00660C21" w:rsidRDefault="006C3F9A" w:rsidP="00660C21">
            <w:pPr>
              <w:pStyle w:val="TableEntry"/>
              <w:rPr>
                <w:i/>
              </w:rPr>
            </w:pPr>
            <w:r w:rsidRPr="00660C21">
              <w:rPr>
                <w:iCs/>
              </w:rPr>
              <w:t>Send Heartbeat Message [DEV-</w:t>
            </w:r>
            <w:r w:rsidR="00E40A9A" w:rsidRPr="00660C21">
              <w:rPr>
                <w:iCs/>
              </w:rPr>
              <w:t>53</w:t>
            </w:r>
            <w:r w:rsidR="00660C21" w:rsidRPr="00660C21">
              <w:rPr>
                <w:iCs/>
              </w:rPr>
              <w:t>]</w:t>
            </w:r>
          </w:p>
        </w:tc>
        <w:tc>
          <w:tcPr>
            <w:tcW w:w="5148" w:type="dxa"/>
            <w:shd w:val="clear" w:color="auto" w:fill="auto"/>
          </w:tcPr>
          <w:p w14:paraId="495900DA" w14:textId="72BB2287" w:rsidR="00747676" w:rsidRPr="00D26514" w:rsidRDefault="008E0027" w:rsidP="00EB71A2">
            <w:pPr>
              <w:pStyle w:val="TableEntry"/>
            </w:pPr>
            <w:r>
              <w:t xml:space="preserve">A Point-of-Care </w:t>
            </w:r>
            <w:r w:rsidR="0085402B">
              <w:t>Device Reporter</w:t>
            </w:r>
            <w:r w:rsidR="00945FC7">
              <w:t xml:space="preserve"> (PCDR)</w:t>
            </w:r>
            <w:r w:rsidR="0085402B">
              <w:t xml:space="preserve"> sends a heartbeat message to the </w:t>
            </w:r>
            <w:r w:rsidR="00F008AA">
              <w:t>Point-of-Care Device Consumer</w:t>
            </w:r>
            <w:r w:rsidR="0056422D">
              <w:t xml:space="preserve"> </w:t>
            </w:r>
            <w:r w:rsidR="00945FC7">
              <w:t xml:space="preserve">(PCDC) </w:t>
            </w:r>
            <w:r w:rsidR="0056422D">
              <w:t xml:space="preserve">to indicate its current </w:t>
            </w:r>
            <w:r w:rsidR="00945FC7">
              <w:t>operational state</w:t>
            </w:r>
            <w:r w:rsidR="00266451">
              <w:t xml:space="preserve">. </w:t>
            </w:r>
            <w:r w:rsidR="007D424C">
              <w:t xml:space="preserve">In normal operational state the heartbeat message is </w:t>
            </w:r>
            <w:r w:rsidR="00F4410C">
              <w:t xml:space="preserve">sent on a regular basis </w:t>
            </w:r>
            <w:r w:rsidR="00E1581C">
              <w:t>from the PCDR to the PCDC</w:t>
            </w:r>
            <w:r w:rsidR="002B1325">
              <w:t xml:space="preserve"> to indicate that the PCDR is </w:t>
            </w:r>
            <w:r w:rsidR="00C73FF7">
              <w:t xml:space="preserve">still </w:t>
            </w:r>
            <w:r w:rsidR="002B1325">
              <w:t>fully operational.</w:t>
            </w:r>
          </w:p>
        </w:tc>
      </w:tr>
      <w:tr w:rsidR="00747676" w:rsidRPr="00D26514" w14:paraId="78681129" w14:textId="77777777" w:rsidTr="00EA3BCB">
        <w:trPr>
          <w:cantSplit/>
          <w:jc w:val="center"/>
        </w:trPr>
        <w:tc>
          <w:tcPr>
            <w:tcW w:w="4428" w:type="dxa"/>
            <w:shd w:val="clear" w:color="auto" w:fill="auto"/>
          </w:tcPr>
          <w:p w14:paraId="07958330" w14:textId="3A744EC4" w:rsidR="00747676" w:rsidRPr="00D26514" w:rsidRDefault="00C73FF7" w:rsidP="00EB71A2">
            <w:pPr>
              <w:pStyle w:val="TableEntry"/>
            </w:pPr>
            <w:r>
              <w:t>Acknowledge Heartbeat Message</w:t>
            </w:r>
            <w:r w:rsidR="00145C76">
              <w:t xml:space="preserve"> [DEV-</w:t>
            </w:r>
            <w:r w:rsidR="00042738">
              <w:t>54]</w:t>
            </w:r>
          </w:p>
        </w:tc>
        <w:tc>
          <w:tcPr>
            <w:tcW w:w="5148" w:type="dxa"/>
            <w:shd w:val="clear" w:color="auto" w:fill="auto"/>
          </w:tcPr>
          <w:p w14:paraId="0DD67C37" w14:textId="38BB5211" w:rsidR="00747676" w:rsidRPr="00D26514" w:rsidRDefault="00C73FF7" w:rsidP="00EB71A2">
            <w:pPr>
              <w:pStyle w:val="TableEntry"/>
            </w:pPr>
            <w:r>
              <w:t xml:space="preserve">A Point-of-Care Device </w:t>
            </w:r>
            <w:r w:rsidR="007076D4">
              <w:t>Consumer</w:t>
            </w:r>
            <w:r>
              <w:t xml:space="preserve"> (PCD</w:t>
            </w:r>
            <w:r w:rsidR="007076D4">
              <w:t>C</w:t>
            </w:r>
            <w:r>
              <w:t>) sends a</w:t>
            </w:r>
            <w:r w:rsidR="00383F93">
              <w:t>n</w:t>
            </w:r>
            <w:r>
              <w:t xml:space="preserve"> </w:t>
            </w:r>
            <w:r w:rsidR="002A27CE">
              <w:t xml:space="preserve">acknowledgement </w:t>
            </w:r>
            <w:r>
              <w:t>message</w:t>
            </w:r>
            <w:r w:rsidR="00383F93">
              <w:t xml:space="preserve"> back</w:t>
            </w:r>
            <w:r>
              <w:t xml:space="preserve"> to the Point-of-Care Device </w:t>
            </w:r>
            <w:r w:rsidR="002A27CE">
              <w:t>Reporter</w:t>
            </w:r>
            <w:r>
              <w:t xml:space="preserve"> (PCD</w:t>
            </w:r>
            <w:r w:rsidR="002A27CE">
              <w:t>R</w:t>
            </w:r>
            <w:r>
              <w:t>)</w:t>
            </w:r>
            <w:r w:rsidR="00F76895">
              <w:t xml:space="preserve"> to confirm the </w:t>
            </w:r>
            <w:r w:rsidR="00437CE7">
              <w:t>heartbeat message from the PCDR, and</w:t>
            </w:r>
            <w:r>
              <w:t xml:space="preserve"> to indicate its current operational state.</w:t>
            </w:r>
          </w:p>
        </w:tc>
      </w:tr>
    </w:tbl>
    <w:p w14:paraId="56833008" w14:textId="73D74364" w:rsidR="00BA011D" w:rsidRDefault="00BA011D" w:rsidP="00EA3BCB">
      <w:pPr>
        <w:pStyle w:val="BodyText"/>
      </w:pPr>
      <w:bookmarkStart w:id="155" w:name="_Toc345074646"/>
    </w:p>
    <w:p w14:paraId="24415182" w14:textId="63312C74" w:rsidR="001E63B9" w:rsidRDefault="001E63B9" w:rsidP="00EA3BCB">
      <w:pPr>
        <w:pStyle w:val="BodyText"/>
      </w:pPr>
    </w:p>
    <w:p w14:paraId="708350B4" w14:textId="77777777" w:rsidR="005E64EB" w:rsidRDefault="005E64EB" w:rsidP="00EA3BCB">
      <w:pPr>
        <w:pStyle w:val="BodyText"/>
      </w:pPr>
    </w:p>
    <w:p w14:paraId="533BB80E" w14:textId="18D3156E" w:rsidR="00747676" w:rsidRDefault="00207C5F" w:rsidP="00EA3BCB">
      <w:pPr>
        <w:pStyle w:val="Heading1"/>
        <w:pageBreakBefore w:val="0"/>
        <w:numPr>
          <w:ilvl w:val="0"/>
          <w:numId w:val="0"/>
        </w:numPr>
        <w:rPr>
          <w:noProof w:val="0"/>
        </w:rPr>
      </w:pPr>
      <w:hyperlink r:id="rId27" w:history="1">
        <w:bookmarkStart w:id="156" w:name="_Toc18414909"/>
        <w:bookmarkStart w:id="157" w:name="_Toc189043128"/>
        <w:r w:rsidRPr="00890E90">
          <w:rPr>
            <w:rStyle w:val="Hyperlink"/>
            <w:noProof w:val="0"/>
          </w:rPr>
          <w:t>Appendix D</w:t>
        </w:r>
      </w:hyperlink>
      <w:r w:rsidR="00814F76" w:rsidRPr="00D26514">
        <w:rPr>
          <w:noProof w:val="0"/>
        </w:rPr>
        <w:t xml:space="preserve"> – </w:t>
      </w:r>
      <w:bookmarkEnd w:id="155"/>
      <w:bookmarkEnd w:id="156"/>
      <w:r w:rsidR="00890E90" w:rsidRPr="00F1030E">
        <w:t>Glossary</w:t>
      </w:r>
      <w:bookmarkEnd w:id="157"/>
    </w:p>
    <w:p w14:paraId="6777F124" w14:textId="77777777" w:rsidR="00207C5F" w:rsidRPr="00383FC8" w:rsidRDefault="00207C5F" w:rsidP="00F1030E">
      <w:pPr>
        <w:pStyle w:val="BodyText"/>
      </w:pPr>
    </w:p>
    <w:p w14:paraId="3510DC16" w14:textId="75296532" w:rsidR="00747676" w:rsidRPr="00D26514" w:rsidRDefault="00747676" w:rsidP="00747676">
      <w:pPr>
        <w:pStyle w:val="EditorInstructions"/>
      </w:pPr>
      <w:bookmarkStart w:id="158" w:name="_Hlk75441020"/>
      <w:r w:rsidRPr="00D26514">
        <w:t xml:space="preserve">Add the following </w:t>
      </w:r>
      <w:r w:rsidR="00DD20D7" w:rsidRPr="00552FEC">
        <w:rPr>
          <w:b/>
        </w:rPr>
        <w:t>new</w:t>
      </w:r>
      <w:r w:rsidR="009A1D88" w:rsidRPr="00F1030E">
        <w:rPr>
          <w:bCs/>
        </w:rPr>
        <w:t xml:space="preserve"> </w:t>
      </w:r>
      <w:r w:rsidRPr="00F1030E">
        <w:rPr>
          <w:bCs/>
        </w:rPr>
        <w:t>glossary</w:t>
      </w:r>
      <w:r w:rsidRPr="00D26514">
        <w:t xml:space="preserve"> terms</w:t>
      </w:r>
      <w:r w:rsidR="008D520F">
        <w:t xml:space="preserve"> to the</w:t>
      </w:r>
      <w:r w:rsidRPr="00D26514">
        <w:t xml:space="preserve"> </w:t>
      </w:r>
      <w:bookmarkStart w:id="159" w:name="_Hlk74744705"/>
      <w:r w:rsidR="00A17BF0">
        <w:fldChar w:fldCharType="begin"/>
      </w:r>
      <w:r w:rsidR="00A17BF0">
        <w:instrText xml:space="preserve"> HYPERLINK "https://profiles.ihe.net/GeneralIntro/ch-D.html" </w:instrText>
      </w:r>
      <w:r w:rsidR="00A17BF0">
        <w:fldChar w:fldCharType="separate"/>
      </w:r>
      <w:r w:rsidRPr="00A17BF0">
        <w:rPr>
          <w:rStyle w:val="Hyperlink"/>
        </w:rPr>
        <w:t xml:space="preserve">IHE Technical Frameworks General Introduction </w:t>
      </w:r>
      <w:r w:rsidR="00814F76" w:rsidRPr="00A17BF0">
        <w:rPr>
          <w:rStyle w:val="Hyperlink"/>
        </w:rPr>
        <w:t>Appendix D</w:t>
      </w:r>
      <w:r w:rsidR="00A17BF0">
        <w:fldChar w:fldCharType="end"/>
      </w:r>
      <w:bookmarkEnd w:id="159"/>
      <w:r w:rsidR="00207C5F">
        <w:t>:</w:t>
      </w:r>
    </w:p>
    <w:bookmarkEnd w:id="158"/>
    <w:p w14:paraId="1E44495A" w14:textId="77777777" w:rsidR="00F97009" w:rsidRDefault="00F97009" w:rsidP="00F1030E">
      <w:pPr>
        <w:pStyle w:val="BodyText"/>
      </w:pPr>
    </w:p>
    <w:p w14:paraId="12A492EC" w14:textId="77777777" w:rsidR="00747676" w:rsidRPr="00D26514" w:rsidRDefault="00747676" w:rsidP="00F1030E">
      <w:pPr>
        <w:pStyle w:val="BodyText"/>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155"/>
        <w:gridCol w:w="4500"/>
        <w:gridCol w:w="1440"/>
        <w:gridCol w:w="1620"/>
      </w:tblGrid>
      <w:tr w:rsidR="001E63B9" w:rsidRPr="00D26514" w14:paraId="307DB7FE" w14:textId="3A0E991B" w:rsidTr="00F1030E">
        <w:trPr>
          <w:cantSplit/>
          <w:tblHeader/>
          <w:jc w:val="center"/>
        </w:trPr>
        <w:tc>
          <w:tcPr>
            <w:tcW w:w="2155" w:type="dxa"/>
            <w:shd w:val="clear" w:color="auto" w:fill="D9D9D9"/>
          </w:tcPr>
          <w:p w14:paraId="4EA518A9" w14:textId="5C93E07A" w:rsidR="001E63B9" w:rsidRPr="00D26514" w:rsidRDefault="001E63B9" w:rsidP="00843B52">
            <w:pPr>
              <w:pStyle w:val="TableEntryHeader"/>
            </w:pPr>
            <w:r>
              <w:t>New</w:t>
            </w:r>
            <w:r w:rsidR="00497B6A">
              <w:t xml:space="preserve"> </w:t>
            </w:r>
            <w:r w:rsidRPr="00D26514">
              <w:t>Glossary Term</w:t>
            </w:r>
          </w:p>
        </w:tc>
        <w:tc>
          <w:tcPr>
            <w:tcW w:w="4500" w:type="dxa"/>
            <w:shd w:val="clear" w:color="auto" w:fill="D9D9D9"/>
          </w:tcPr>
          <w:p w14:paraId="2EAFFCB0" w14:textId="12298EAD" w:rsidR="001E63B9" w:rsidRPr="00D26514" w:rsidRDefault="001E63B9" w:rsidP="00843B52">
            <w:pPr>
              <w:pStyle w:val="TableEntryHeader"/>
            </w:pPr>
            <w:r w:rsidRPr="00D26514">
              <w:t>Definition</w:t>
            </w:r>
          </w:p>
        </w:tc>
        <w:tc>
          <w:tcPr>
            <w:tcW w:w="1440" w:type="dxa"/>
            <w:shd w:val="clear" w:color="auto" w:fill="D9D9D9"/>
          </w:tcPr>
          <w:p w14:paraId="04AE6351" w14:textId="79C74A3A" w:rsidR="001E63B9" w:rsidRPr="00D26514" w:rsidRDefault="001E63B9" w:rsidP="00843B52">
            <w:pPr>
              <w:pStyle w:val="TableEntryHeader"/>
            </w:pPr>
            <w:r>
              <w:t>Synonyms</w:t>
            </w:r>
          </w:p>
        </w:tc>
        <w:tc>
          <w:tcPr>
            <w:tcW w:w="1620" w:type="dxa"/>
            <w:shd w:val="clear" w:color="auto" w:fill="D9D9D9"/>
          </w:tcPr>
          <w:p w14:paraId="1C0A91A6" w14:textId="77777777" w:rsidR="001E63B9" w:rsidRDefault="001E63B9" w:rsidP="00843B52">
            <w:pPr>
              <w:pStyle w:val="TableEntryHeader"/>
            </w:pPr>
            <w:r>
              <w:t>Acronym/</w:t>
            </w:r>
          </w:p>
          <w:p w14:paraId="5D147181" w14:textId="78F2F76A" w:rsidR="001E63B9" w:rsidRPr="00D26514" w:rsidRDefault="001E63B9" w:rsidP="00843B52">
            <w:pPr>
              <w:pStyle w:val="TableEntryHeader"/>
            </w:pPr>
            <w:r>
              <w:t>Abbreviation</w:t>
            </w:r>
          </w:p>
        </w:tc>
      </w:tr>
      <w:tr w:rsidR="001E63B9" w:rsidRPr="00D26514" w14:paraId="0350EB2F" w14:textId="745353C0" w:rsidTr="00F1030E">
        <w:trPr>
          <w:cantSplit/>
          <w:jc w:val="center"/>
        </w:trPr>
        <w:tc>
          <w:tcPr>
            <w:tcW w:w="2155" w:type="dxa"/>
            <w:shd w:val="clear" w:color="auto" w:fill="auto"/>
          </w:tcPr>
          <w:p w14:paraId="62084CC2" w14:textId="0F2DE67C" w:rsidR="001E63B9" w:rsidRPr="00AF5B2B" w:rsidRDefault="00497B6A" w:rsidP="00843B52">
            <w:pPr>
              <w:pStyle w:val="TableEntry"/>
              <w:rPr>
                <w:i/>
                <w:iCs/>
              </w:rPr>
            </w:pPr>
            <w:r>
              <w:t>Point-of-Care Device Reporter</w:t>
            </w:r>
          </w:p>
        </w:tc>
        <w:tc>
          <w:tcPr>
            <w:tcW w:w="4500" w:type="dxa"/>
            <w:shd w:val="clear" w:color="auto" w:fill="auto"/>
          </w:tcPr>
          <w:p w14:paraId="7375A53C" w14:textId="3D3C5304" w:rsidR="001E63B9" w:rsidRPr="00D26514" w:rsidRDefault="00497B6A" w:rsidP="00843B52">
            <w:pPr>
              <w:pStyle w:val="TableEntry"/>
            </w:pPr>
            <w:r>
              <w:t>Any point-of-care device or system (e. g. device gateway) that reports data by utilizing an IHE Device</w:t>
            </w:r>
            <w:r w:rsidR="0008416E">
              <w:t>s</w:t>
            </w:r>
            <w:r>
              <w:t xml:space="preserve"> profile such as DEC, ACM, and so on.</w:t>
            </w:r>
          </w:p>
        </w:tc>
        <w:tc>
          <w:tcPr>
            <w:tcW w:w="1440" w:type="dxa"/>
          </w:tcPr>
          <w:p w14:paraId="6CD37EE3" w14:textId="77777777" w:rsidR="001E63B9" w:rsidRPr="00591349" w:rsidRDefault="001E63B9" w:rsidP="00843B52">
            <w:pPr>
              <w:pStyle w:val="TableEntry"/>
              <w:rPr>
                <w:i/>
              </w:rPr>
            </w:pPr>
          </w:p>
        </w:tc>
        <w:tc>
          <w:tcPr>
            <w:tcW w:w="1620" w:type="dxa"/>
          </w:tcPr>
          <w:p w14:paraId="3BC0F08D" w14:textId="4D5E4ED4" w:rsidR="001E63B9" w:rsidRPr="003A7BF6" w:rsidRDefault="00497B6A" w:rsidP="00843B52">
            <w:pPr>
              <w:pStyle w:val="TableEntry"/>
              <w:rPr>
                <w:iCs/>
              </w:rPr>
            </w:pPr>
            <w:r w:rsidRPr="003A7BF6">
              <w:rPr>
                <w:iCs/>
              </w:rPr>
              <w:t>P</w:t>
            </w:r>
            <w:r w:rsidR="0069390F" w:rsidRPr="003A7BF6">
              <w:rPr>
                <w:iCs/>
              </w:rPr>
              <w:t>CDR</w:t>
            </w:r>
          </w:p>
        </w:tc>
      </w:tr>
      <w:tr w:rsidR="00F72806" w:rsidRPr="00D26514" w14:paraId="76460342" w14:textId="73D9182D" w:rsidTr="00F1030E">
        <w:trPr>
          <w:cantSplit/>
          <w:jc w:val="center"/>
        </w:trPr>
        <w:tc>
          <w:tcPr>
            <w:tcW w:w="2155" w:type="dxa"/>
            <w:shd w:val="clear" w:color="auto" w:fill="auto"/>
          </w:tcPr>
          <w:p w14:paraId="525B0B44" w14:textId="3DAE5AD1" w:rsidR="00F72806" w:rsidRPr="00D26514" w:rsidRDefault="00F72806" w:rsidP="00F72806">
            <w:pPr>
              <w:pStyle w:val="TableEntry"/>
            </w:pPr>
            <w:r>
              <w:t>Point-of-Care Device Consumer</w:t>
            </w:r>
          </w:p>
        </w:tc>
        <w:tc>
          <w:tcPr>
            <w:tcW w:w="4500" w:type="dxa"/>
            <w:shd w:val="clear" w:color="auto" w:fill="auto"/>
          </w:tcPr>
          <w:p w14:paraId="09CC1B75" w14:textId="4234A9D1" w:rsidR="00F72806" w:rsidRPr="00D26514" w:rsidRDefault="002E401E" w:rsidP="00F72806">
            <w:pPr>
              <w:pStyle w:val="TableEntry"/>
            </w:pPr>
            <w:r w:rsidRPr="002E401E">
              <w:t>Any point-of-care device or system (e. g. alarm manager) that receives data by utilizing an IHE Device profile such as DEC, ACM, and so on.</w:t>
            </w:r>
          </w:p>
        </w:tc>
        <w:tc>
          <w:tcPr>
            <w:tcW w:w="1440" w:type="dxa"/>
          </w:tcPr>
          <w:p w14:paraId="0D823853" w14:textId="77777777" w:rsidR="00F72806" w:rsidRPr="00D26514" w:rsidRDefault="00F72806" w:rsidP="00F72806">
            <w:pPr>
              <w:pStyle w:val="TableEntry"/>
            </w:pPr>
          </w:p>
        </w:tc>
        <w:tc>
          <w:tcPr>
            <w:tcW w:w="1620" w:type="dxa"/>
          </w:tcPr>
          <w:p w14:paraId="6A817712" w14:textId="4A550811" w:rsidR="00F72806" w:rsidRPr="00D26514" w:rsidRDefault="005B4395" w:rsidP="00F72806">
            <w:pPr>
              <w:pStyle w:val="TableEntry"/>
            </w:pPr>
            <w:r>
              <w:t>PCDC</w:t>
            </w:r>
          </w:p>
        </w:tc>
      </w:tr>
      <w:tr w:rsidR="00F72806" w:rsidRPr="00D26514" w14:paraId="33D75728" w14:textId="03C1F025" w:rsidTr="00F1030E">
        <w:trPr>
          <w:cantSplit/>
          <w:jc w:val="center"/>
        </w:trPr>
        <w:tc>
          <w:tcPr>
            <w:tcW w:w="2155" w:type="dxa"/>
            <w:shd w:val="clear" w:color="auto" w:fill="auto"/>
          </w:tcPr>
          <w:p w14:paraId="771CE211" w14:textId="42F07B83" w:rsidR="00F72806" w:rsidRPr="00D26514" w:rsidRDefault="00026CE1" w:rsidP="00F72806">
            <w:pPr>
              <w:pStyle w:val="TableEntry"/>
            </w:pPr>
            <w:r>
              <w:t>Monitored Communication</w:t>
            </w:r>
          </w:p>
        </w:tc>
        <w:tc>
          <w:tcPr>
            <w:tcW w:w="4500" w:type="dxa"/>
            <w:shd w:val="clear" w:color="auto" w:fill="auto"/>
          </w:tcPr>
          <w:p w14:paraId="2A199E36" w14:textId="14C8C81F" w:rsidR="00F72806" w:rsidRPr="00D26514" w:rsidRDefault="00B202A2" w:rsidP="00F72806">
            <w:pPr>
              <w:pStyle w:val="TableEntry"/>
            </w:pPr>
            <w:r>
              <w:t xml:space="preserve">The </w:t>
            </w:r>
            <w:r w:rsidR="007A3D43">
              <w:t xml:space="preserve">Monitored Communication </w:t>
            </w:r>
            <w:r w:rsidR="0092287D">
              <w:t>f</w:t>
            </w:r>
            <w:r w:rsidR="00837B46">
              <w:t xml:space="preserve">acilitates a mutual </w:t>
            </w:r>
            <w:r w:rsidR="00537673">
              <w:t>monitoring of the</w:t>
            </w:r>
            <w:r w:rsidR="009B744C">
              <w:t xml:space="preserve"> operational state</w:t>
            </w:r>
            <w:r w:rsidR="00496309">
              <w:t xml:space="preserve"> of the communication between the Point-of-Care Device Reporter and the Point-of-Care Device Consumer.</w:t>
            </w:r>
          </w:p>
        </w:tc>
        <w:tc>
          <w:tcPr>
            <w:tcW w:w="1440" w:type="dxa"/>
          </w:tcPr>
          <w:p w14:paraId="339BD1D8" w14:textId="77777777" w:rsidR="00F72806" w:rsidRPr="00D26514" w:rsidRDefault="00F72806" w:rsidP="00F72806">
            <w:pPr>
              <w:pStyle w:val="TableEntry"/>
            </w:pPr>
          </w:p>
        </w:tc>
        <w:tc>
          <w:tcPr>
            <w:tcW w:w="1620" w:type="dxa"/>
          </w:tcPr>
          <w:p w14:paraId="42265F8F" w14:textId="488790DF" w:rsidR="00F72806" w:rsidRPr="00D26514" w:rsidRDefault="00026CE1" w:rsidP="00F72806">
            <w:pPr>
              <w:pStyle w:val="TableEntry"/>
            </w:pPr>
            <w:r>
              <w:t>MC</w:t>
            </w:r>
          </w:p>
        </w:tc>
      </w:tr>
    </w:tbl>
    <w:p w14:paraId="500D4B64" w14:textId="77777777" w:rsidR="003C3FFB" w:rsidRPr="00D26514" w:rsidRDefault="003C3FFB" w:rsidP="00EA3BCB">
      <w:pPr>
        <w:pStyle w:val="BodyText"/>
      </w:pPr>
      <w:bookmarkStart w:id="160" w:name="_Toc345074647"/>
    </w:p>
    <w:p w14:paraId="76F7FE2C" w14:textId="77777777" w:rsidR="00CF283F" w:rsidRPr="00D26514" w:rsidRDefault="00CF283F" w:rsidP="008616CB">
      <w:pPr>
        <w:pStyle w:val="PartTitle"/>
      </w:pPr>
      <w:bookmarkStart w:id="161" w:name="_Toc18414910"/>
      <w:bookmarkStart w:id="162" w:name="_Toc189043129"/>
      <w:r w:rsidRPr="00D26514">
        <w:lastRenderedPageBreak/>
        <w:t xml:space="preserve">Volume </w:t>
      </w:r>
      <w:r w:rsidR="00B43198" w:rsidRPr="00D26514">
        <w:t>1</w:t>
      </w:r>
      <w:r w:rsidRPr="00D26514">
        <w:t xml:space="preserve"> –</w:t>
      </w:r>
      <w:r w:rsidR="003A09FE" w:rsidRPr="00D26514">
        <w:t xml:space="preserve"> </w:t>
      </w:r>
      <w:r w:rsidRPr="00D26514">
        <w:t>Profiles</w:t>
      </w:r>
      <w:bookmarkEnd w:id="160"/>
      <w:bookmarkEnd w:id="161"/>
      <w:bookmarkEnd w:id="162"/>
    </w:p>
    <w:p w14:paraId="5E90E26B" w14:textId="42325F97" w:rsidR="00F455EA" w:rsidRDefault="00F455EA" w:rsidP="00F455EA">
      <w:pPr>
        <w:pStyle w:val="Heading2"/>
        <w:numPr>
          <w:ilvl w:val="0"/>
          <w:numId w:val="0"/>
        </w:numPr>
        <w:rPr>
          <w:noProof w:val="0"/>
        </w:rPr>
      </w:pPr>
      <w:bookmarkStart w:id="163" w:name="_Toc345074649"/>
      <w:bookmarkStart w:id="164" w:name="_Toc18414912"/>
      <w:bookmarkStart w:id="165" w:name="_Toc189043130"/>
      <w:bookmarkStart w:id="166" w:name="_Toc530206507"/>
      <w:bookmarkStart w:id="167" w:name="_Toc1388427"/>
      <w:bookmarkStart w:id="168" w:name="_Toc1388581"/>
      <w:bookmarkStart w:id="169" w:name="_Toc1456608"/>
      <w:bookmarkStart w:id="170" w:name="_Toc37034633"/>
      <w:bookmarkStart w:id="171" w:name="_Toc38846111"/>
      <w:r w:rsidRPr="00F1030E">
        <w:rPr>
          <w:noProof w:val="0"/>
        </w:rPr>
        <w:t>Domain-specific additions</w:t>
      </w:r>
      <w:bookmarkEnd w:id="163"/>
      <w:bookmarkEnd w:id="164"/>
      <w:bookmarkEnd w:id="165"/>
    </w:p>
    <w:p w14:paraId="2AB364DD" w14:textId="100DF230" w:rsidR="009F430B" w:rsidRPr="009F430B" w:rsidRDefault="009F430B" w:rsidP="009F430B">
      <w:pPr>
        <w:pStyle w:val="BodyText"/>
      </w:pPr>
      <w:r>
        <w:t>None</w:t>
      </w:r>
    </w:p>
    <w:p w14:paraId="18086760" w14:textId="77777777" w:rsidR="00C52492" w:rsidRPr="00D26514" w:rsidRDefault="00FF4C4E" w:rsidP="00EA3BCB">
      <w:pPr>
        <w:pStyle w:val="BodyText"/>
      </w:pPr>
      <w:bookmarkStart w:id="172" w:name="_Toc473170358"/>
      <w:bookmarkStart w:id="173" w:name="_Toc504625755"/>
      <w:bookmarkStart w:id="174" w:name="_Toc530206508"/>
      <w:bookmarkStart w:id="175" w:name="_Toc1388428"/>
      <w:bookmarkStart w:id="176" w:name="_Toc1388582"/>
      <w:bookmarkStart w:id="177" w:name="_Toc1456609"/>
      <w:bookmarkStart w:id="178" w:name="_Toc37034634"/>
      <w:bookmarkStart w:id="179" w:name="_Toc38846112"/>
      <w:bookmarkEnd w:id="41"/>
      <w:bookmarkEnd w:id="42"/>
      <w:bookmarkEnd w:id="166"/>
      <w:bookmarkEnd w:id="167"/>
      <w:bookmarkEnd w:id="168"/>
      <w:bookmarkEnd w:id="169"/>
      <w:bookmarkEnd w:id="170"/>
      <w:bookmarkEnd w:id="171"/>
      <w:r w:rsidRPr="00D26514">
        <w:br w:type="page"/>
      </w:r>
    </w:p>
    <w:p w14:paraId="42AAAB8E" w14:textId="5B5F0895" w:rsidR="00C52492" w:rsidRPr="00D26514" w:rsidRDefault="00C52492" w:rsidP="00C52492">
      <w:pPr>
        <w:pStyle w:val="EditorInstructions"/>
      </w:pPr>
      <w:r w:rsidRPr="00D26514">
        <w:lastRenderedPageBreak/>
        <w:t xml:space="preserve">Add new Section </w:t>
      </w:r>
      <w:r w:rsidR="00F808A7">
        <w:t>8</w:t>
      </w:r>
    </w:p>
    <w:p w14:paraId="109D7297" w14:textId="77777777" w:rsidR="00C52492" w:rsidRPr="00D26514" w:rsidRDefault="00C52492" w:rsidP="00EA3BCB">
      <w:pPr>
        <w:pStyle w:val="BodyText"/>
      </w:pPr>
    </w:p>
    <w:p w14:paraId="49E16927" w14:textId="7E780172" w:rsidR="00303E20" w:rsidRPr="00D26514" w:rsidRDefault="00214132" w:rsidP="00303E20">
      <w:pPr>
        <w:pStyle w:val="Heading1"/>
        <w:pageBreakBefore w:val="0"/>
        <w:numPr>
          <w:ilvl w:val="0"/>
          <w:numId w:val="0"/>
        </w:numPr>
        <w:rPr>
          <w:noProof w:val="0"/>
        </w:rPr>
      </w:pPr>
      <w:bookmarkStart w:id="180" w:name="_Toc345074650"/>
      <w:bookmarkStart w:id="181" w:name="_Toc18414913"/>
      <w:bookmarkStart w:id="182" w:name="_Toc189043131"/>
      <w:r>
        <w:rPr>
          <w:noProof w:val="0"/>
        </w:rPr>
        <w:t>14</w:t>
      </w:r>
      <w:r w:rsidR="006E79EE">
        <w:rPr>
          <w:noProof w:val="0"/>
        </w:rPr>
        <w:t xml:space="preserve"> </w:t>
      </w:r>
      <w:r w:rsidR="00C85E5E">
        <w:rPr>
          <w:noProof w:val="0"/>
        </w:rPr>
        <w:t>Point-of-Care Monitored Communication</w:t>
      </w:r>
      <w:r w:rsidR="00FF4C4E" w:rsidRPr="00D26514">
        <w:rPr>
          <w:noProof w:val="0"/>
        </w:rPr>
        <w:t xml:space="preserve"> (</w:t>
      </w:r>
      <w:r w:rsidR="00C85E5E">
        <w:rPr>
          <w:noProof w:val="0"/>
        </w:rPr>
        <w:t>PCMC</w:t>
      </w:r>
      <w:r w:rsidR="00FF4C4E" w:rsidRPr="00D26514">
        <w:rPr>
          <w:noProof w:val="0"/>
        </w:rPr>
        <w:t>)</w:t>
      </w:r>
      <w:r w:rsidR="00303E20" w:rsidRPr="00D26514">
        <w:rPr>
          <w:noProof w:val="0"/>
        </w:rPr>
        <w:t xml:space="preserve"> Profile</w:t>
      </w:r>
      <w:bookmarkEnd w:id="180"/>
      <w:bookmarkEnd w:id="181"/>
      <w:bookmarkEnd w:id="182"/>
    </w:p>
    <w:p w14:paraId="6E55400D" w14:textId="3E4DC22F" w:rsidR="00720D9B" w:rsidRDefault="00720D9B" w:rsidP="00720D9B">
      <w:pPr>
        <w:pStyle w:val="BodyText"/>
      </w:pPr>
      <w:r>
        <w:t xml:space="preserve">The optional </w:t>
      </w:r>
      <w:r w:rsidR="00526BF0" w:rsidRPr="00526BF0">
        <w:t>Point-of-Care Monitored Communication (PCMC) Profile</w:t>
      </w:r>
      <w:r w:rsidR="00534540">
        <w:t xml:space="preserve"> </w:t>
      </w:r>
      <w:r>
        <w:t>utiliz</w:t>
      </w:r>
      <w:r w:rsidR="00534540">
        <w:t>es</w:t>
      </w:r>
      <w:r>
        <w:t xml:space="preserve"> heartbeat messages sent </w:t>
      </w:r>
      <w:r w:rsidR="00FA7177">
        <w:t>from</w:t>
      </w:r>
      <w:r>
        <w:t xml:space="preserve"> the PCD REPORTER (PCDR) to the PCD CONSUMER (PCDC)</w:t>
      </w:r>
      <w:r w:rsidR="008F7938">
        <w:t xml:space="preserve"> to </w:t>
      </w:r>
      <w:r w:rsidR="00EC7AC8">
        <w:t>facilitate a MONITORED</w:t>
      </w:r>
      <w:r w:rsidR="0015145A">
        <w:t xml:space="preserve"> COMMUNICATION (MC)</w:t>
      </w:r>
      <w:r>
        <w:t xml:space="preserve"> </w:t>
      </w:r>
      <w:r w:rsidR="0015145A">
        <w:t>with</w:t>
      </w:r>
      <w:r>
        <w:t xml:space="preserve"> the following properties:</w:t>
      </w:r>
      <w:r w:rsidR="0015145A">
        <w:br/>
      </w:r>
    </w:p>
    <w:p w14:paraId="578724EA" w14:textId="77777777" w:rsidR="00720D9B" w:rsidRDefault="00720D9B" w:rsidP="00720D9B">
      <w:pPr>
        <w:pStyle w:val="ListParagraph"/>
        <w:numPr>
          <w:ilvl w:val="0"/>
          <w:numId w:val="71"/>
        </w:numPr>
        <w:spacing w:before="0"/>
      </w:pPr>
      <w:r>
        <w:t>The PCDR is able to announce to the PCDC that it is ready for participating in a MC.</w:t>
      </w:r>
    </w:p>
    <w:p w14:paraId="769FF7F3" w14:textId="77777777" w:rsidR="00720D9B" w:rsidRDefault="00720D9B" w:rsidP="00720D9B">
      <w:pPr>
        <w:pStyle w:val="ListParagraph"/>
        <w:numPr>
          <w:ilvl w:val="0"/>
          <w:numId w:val="71"/>
        </w:numPr>
        <w:spacing w:before="0"/>
      </w:pPr>
      <w:r>
        <w:t>The PCDR is able to announce to the PCDC that it is leaving the MC intentionally.</w:t>
      </w:r>
    </w:p>
    <w:p w14:paraId="71F82866" w14:textId="77777777" w:rsidR="00720D9B" w:rsidRDefault="00720D9B" w:rsidP="00720D9B">
      <w:pPr>
        <w:pStyle w:val="ListParagraph"/>
        <w:numPr>
          <w:ilvl w:val="0"/>
          <w:numId w:val="71"/>
        </w:numPr>
        <w:spacing w:before="0"/>
      </w:pPr>
      <w:r>
        <w:t>The PCDR is able to inform the PCDC on a regular basis that it still participates in a MC.</w:t>
      </w:r>
    </w:p>
    <w:p w14:paraId="5832CC76" w14:textId="77777777" w:rsidR="00720D9B" w:rsidRDefault="00720D9B" w:rsidP="00720D9B">
      <w:pPr>
        <w:pStyle w:val="ListParagraph"/>
        <w:numPr>
          <w:ilvl w:val="0"/>
          <w:numId w:val="71"/>
        </w:numPr>
        <w:spacing w:before="0"/>
      </w:pPr>
      <w:r>
        <w:t>The PCDC is able to inform the PCDR on a regular basis that it still participates in a MC.</w:t>
      </w:r>
    </w:p>
    <w:p w14:paraId="2FDAAB00" w14:textId="77777777" w:rsidR="00720D9B" w:rsidRDefault="00720D9B" w:rsidP="00720D9B">
      <w:pPr>
        <w:pStyle w:val="ListParagraph"/>
        <w:numPr>
          <w:ilvl w:val="0"/>
          <w:numId w:val="71"/>
        </w:numPr>
        <w:spacing w:before="0"/>
      </w:pPr>
      <w:r>
        <w:t>The PCDC is able to inform the PCDR that it cannot participate in a MC at all or any longer.</w:t>
      </w:r>
    </w:p>
    <w:p w14:paraId="72DEFA8F" w14:textId="77777777" w:rsidR="00720D9B" w:rsidRPr="00B546FE" w:rsidRDefault="00720D9B" w:rsidP="00720D9B">
      <w:pPr>
        <w:pStyle w:val="ListParagraph"/>
        <w:numPr>
          <w:ilvl w:val="0"/>
          <w:numId w:val="71"/>
        </w:numPr>
        <w:spacing w:before="0"/>
      </w:pPr>
      <w:r>
        <w:t>The PCDR and PCDC are able to detect based on defined timeouts that the communication partner participating in the MC does not confirm the participation on a regular basis any longer.</w:t>
      </w:r>
    </w:p>
    <w:p w14:paraId="6F3F3ECD" w14:textId="77777777" w:rsidR="00720D9B" w:rsidRDefault="00720D9B" w:rsidP="00720D9B">
      <w:pPr>
        <w:pStyle w:val="ListParagraph"/>
        <w:numPr>
          <w:ilvl w:val="0"/>
          <w:numId w:val="71"/>
        </w:numPr>
        <w:spacing w:before="0"/>
      </w:pPr>
      <w:r>
        <w:t>If a gateway PCDR only announces itself as a participant in the MC with the PCDC, the gateway PCDR takes the responsibility for the reliable communication with all the connected devices, and for announcing any unintended communication failure by other means (e. g. technical alert event).</w:t>
      </w:r>
    </w:p>
    <w:p w14:paraId="68592C3E" w14:textId="77777777" w:rsidR="00720D9B" w:rsidRPr="000531D9" w:rsidRDefault="00720D9B" w:rsidP="00720D9B">
      <w:pPr>
        <w:pStyle w:val="ListParagraph"/>
        <w:numPr>
          <w:ilvl w:val="0"/>
          <w:numId w:val="71"/>
        </w:numPr>
        <w:spacing w:before="0"/>
      </w:pPr>
      <w:r>
        <w:t>If a gateway PCDR does not take the responsibility for the reliable communication with all the connected devices, the gateway PCDR shall only act as a proxy for the individual devices participating in a MC.</w:t>
      </w:r>
    </w:p>
    <w:p w14:paraId="08138118" w14:textId="77777777" w:rsidR="00653F84" w:rsidRPr="00A17BF0" w:rsidRDefault="00653F84" w:rsidP="00F1030E">
      <w:pPr>
        <w:pStyle w:val="BodyText"/>
      </w:pPr>
    </w:p>
    <w:p w14:paraId="09AA4275" w14:textId="650B6F4F" w:rsidR="00A85861" w:rsidRPr="00D26514" w:rsidRDefault="00214132" w:rsidP="00D91815">
      <w:pPr>
        <w:pStyle w:val="Heading2"/>
        <w:numPr>
          <w:ilvl w:val="0"/>
          <w:numId w:val="0"/>
        </w:numPr>
        <w:rPr>
          <w:noProof w:val="0"/>
        </w:rPr>
      </w:pPr>
      <w:bookmarkStart w:id="183" w:name="_Toc345074651"/>
      <w:bookmarkStart w:id="184" w:name="_Toc18414914"/>
      <w:bookmarkStart w:id="185" w:name="_Toc189043132"/>
      <w:r>
        <w:rPr>
          <w:noProof w:val="0"/>
        </w:rPr>
        <w:t>14</w:t>
      </w:r>
      <w:r w:rsidR="00CF283F" w:rsidRPr="00D26514">
        <w:rPr>
          <w:noProof w:val="0"/>
        </w:rPr>
        <w:t xml:space="preserve">.1 </w:t>
      </w:r>
      <w:r w:rsidR="00C911C1">
        <w:rPr>
          <w:noProof w:val="0"/>
        </w:rPr>
        <w:t>PCMC</w:t>
      </w:r>
      <w:r w:rsidR="00FF4C4E" w:rsidRPr="00D26514">
        <w:rPr>
          <w:noProof w:val="0"/>
        </w:rPr>
        <w:t xml:space="preserve"> </w:t>
      </w:r>
      <w:r w:rsidR="00CF283F" w:rsidRPr="00D26514">
        <w:rPr>
          <w:noProof w:val="0"/>
        </w:rPr>
        <w:t>Actors</w:t>
      </w:r>
      <w:r w:rsidR="008608EF" w:rsidRPr="00D26514">
        <w:rPr>
          <w:noProof w:val="0"/>
        </w:rPr>
        <w:t xml:space="preserve">, </w:t>
      </w:r>
      <w:r w:rsidR="00CF283F" w:rsidRPr="00D26514">
        <w:rPr>
          <w:noProof w:val="0"/>
        </w:rPr>
        <w:t>Transactions</w:t>
      </w:r>
      <w:bookmarkEnd w:id="172"/>
      <w:bookmarkEnd w:id="173"/>
      <w:bookmarkEnd w:id="174"/>
      <w:bookmarkEnd w:id="175"/>
      <w:bookmarkEnd w:id="176"/>
      <w:bookmarkEnd w:id="177"/>
      <w:bookmarkEnd w:id="178"/>
      <w:bookmarkEnd w:id="179"/>
      <w:r w:rsidR="008608EF" w:rsidRPr="00D26514">
        <w:rPr>
          <w:noProof w:val="0"/>
        </w:rPr>
        <w:t>, and Content Modules</w:t>
      </w:r>
      <w:bookmarkStart w:id="186" w:name="_Toc473170359"/>
      <w:bookmarkStart w:id="187" w:name="_Toc504625756"/>
      <w:bookmarkStart w:id="188" w:name="_Toc530206509"/>
      <w:bookmarkStart w:id="189" w:name="_Toc1388429"/>
      <w:bookmarkStart w:id="190" w:name="_Toc1388583"/>
      <w:bookmarkStart w:id="191" w:name="_Toc1456610"/>
      <w:bookmarkStart w:id="192" w:name="_Toc37034635"/>
      <w:bookmarkStart w:id="193" w:name="_Toc38846113"/>
      <w:bookmarkEnd w:id="183"/>
      <w:bookmarkEnd w:id="184"/>
      <w:bookmarkEnd w:id="185"/>
    </w:p>
    <w:p w14:paraId="63C425A5" w14:textId="653F4E8F" w:rsidR="003B70A2" w:rsidRPr="00D26514" w:rsidRDefault="00323461" w:rsidP="00323461">
      <w:pPr>
        <w:pStyle w:val="BodyText"/>
      </w:pPr>
      <w:bookmarkStart w:id="194" w:name="_Hlk77761540"/>
      <w:r w:rsidRPr="00D26514">
        <w:t>This section define</w:t>
      </w:r>
      <w:r w:rsidR="00D422BB" w:rsidRPr="00D26514">
        <w:t>s the actors, transactions, and/</w:t>
      </w:r>
      <w:r w:rsidRPr="00D26514">
        <w:t xml:space="preserve">or content modules </w:t>
      </w:r>
      <w:r w:rsidR="006D4881" w:rsidRPr="00D26514">
        <w:t xml:space="preserve">in this </w:t>
      </w:r>
      <w:r w:rsidRPr="00D26514">
        <w:t>profile</w:t>
      </w:r>
      <w:r w:rsidR="00887E40" w:rsidRPr="00D26514">
        <w:t xml:space="preserve">. </w:t>
      </w:r>
      <w:r w:rsidR="006C371A" w:rsidRPr="00D26514">
        <w:t>General definitions of actors</w:t>
      </w:r>
      <w:r w:rsidR="00BA1A91" w:rsidRPr="00D26514">
        <w:t xml:space="preserve"> </w:t>
      </w:r>
      <w:r w:rsidR="006C371A" w:rsidRPr="00D26514">
        <w:t xml:space="preserve">are given in the </w:t>
      </w:r>
      <w:bookmarkStart w:id="195" w:name="OLE_LINK25"/>
      <w:bookmarkStart w:id="196" w:name="OLE_LINK82"/>
      <w:r w:rsidR="006C371A" w:rsidRPr="00D26514">
        <w:t xml:space="preserve">Technical Frameworks General Introduction </w:t>
      </w:r>
      <w:r w:rsidR="006514EA" w:rsidRPr="00D26514">
        <w:t>Appendix</w:t>
      </w:r>
      <w:r w:rsidR="00BA1A91" w:rsidRPr="00D26514">
        <w:t xml:space="preserve"> A</w:t>
      </w:r>
      <w:bookmarkEnd w:id="195"/>
      <w:bookmarkEnd w:id="196"/>
      <w:r w:rsidR="008E6457" w:rsidRPr="00D26514">
        <w:t xml:space="preserve">. IHE Transactions can be found in the Technical Frameworks General Introduction Appendix B. Both appendices are located at </w:t>
      </w:r>
      <w:hyperlink r:id="rId28" w:history="1">
        <w:r w:rsidR="005147A5">
          <w:rPr>
            <w:rStyle w:val="Hyperlink"/>
          </w:rPr>
          <w:t>https://profiles.ihe.net/GeneralIntro/index.html</w:t>
        </w:r>
      </w:hyperlink>
      <w:r w:rsidR="00F52B93" w:rsidRPr="00F1030E">
        <w:t>.</w:t>
      </w:r>
      <w:bookmarkEnd w:id="194"/>
    </w:p>
    <w:p w14:paraId="2527D70C" w14:textId="594A3B2B" w:rsidR="003921A0" w:rsidRPr="00D26514" w:rsidRDefault="00CF283F">
      <w:pPr>
        <w:pStyle w:val="BodyText"/>
        <w:rPr>
          <w:i/>
        </w:rPr>
      </w:pPr>
      <w:r w:rsidRPr="00D26514">
        <w:t xml:space="preserve">Figure </w:t>
      </w:r>
      <w:r w:rsidR="0011710E">
        <w:t>8</w:t>
      </w:r>
      <w:r w:rsidRPr="00D26514">
        <w:t xml:space="preserve">.1-1 shows the actors directly involved in the </w:t>
      </w:r>
      <w:r w:rsidR="0011710E">
        <w:t>PCMC</w:t>
      </w:r>
      <w:r w:rsidRPr="00D26514">
        <w:t xml:space="preserve"> Profile and the relevant transactions between them</w:t>
      </w:r>
      <w:r w:rsidR="00F0665F" w:rsidRPr="00D26514">
        <w:t xml:space="preserve">. </w:t>
      </w:r>
      <w:r w:rsidR="001F7A35" w:rsidRPr="00D26514">
        <w:t>If needed for context, o</w:t>
      </w:r>
      <w:r w:rsidRPr="00D26514">
        <w:t>ther actors that may be indirectly involved due to their participation i</w:t>
      </w:r>
      <w:r w:rsidR="00D91815" w:rsidRPr="00D26514">
        <w:t>n other related profiles</w:t>
      </w:r>
      <w:r w:rsidR="001F7A35" w:rsidRPr="00D26514">
        <w:t xml:space="preserve"> are </w:t>
      </w:r>
      <w:r w:rsidR="00E61A6A" w:rsidRPr="00D26514">
        <w:t>shown in dotted lines</w:t>
      </w:r>
      <w:r w:rsidR="00F0665F" w:rsidRPr="00D26514">
        <w:t xml:space="preserve">. </w:t>
      </w:r>
      <w:r w:rsidR="00E61A6A" w:rsidRPr="00D26514">
        <w:t xml:space="preserve">Actors which have a </w:t>
      </w:r>
      <w:r w:rsidR="00C37C0B" w:rsidRPr="00D26514">
        <w:t xml:space="preserve">required </w:t>
      </w:r>
      <w:r w:rsidR="00E61A6A" w:rsidRPr="00D26514">
        <w:t>grouping</w:t>
      </w:r>
      <w:r w:rsidR="00F52B93">
        <w:t xml:space="preserve"> (if any),</w:t>
      </w:r>
      <w:r w:rsidR="00E61A6A" w:rsidRPr="00D26514">
        <w:t xml:space="preserve"> are shown in conjoined boxes</w:t>
      </w:r>
      <w:r w:rsidR="00C37C0B" w:rsidRPr="00D26514">
        <w:t xml:space="preserve"> (see Section </w:t>
      </w:r>
      <w:r w:rsidR="007439AA">
        <w:t>8</w:t>
      </w:r>
      <w:r w:rsidR="00C37C0B" w:rsidRPr="00D26514">
        <w:t>.3)</w:t>
      </w:r>
      <w:r w:rsidR="00E61A6A" w:rsidRPr="00D26514">
        <w:t>.</w:t>
      </w:r>
    </w:p>
    <w:p w14:paraId="0471B2AB" w14:textId="77777777" w:rsidR="00D91815" w:rsidRPr="00D26514" w:rsidRDefault="00D91815" w:rsidP="00BB76BC">
      <w:pPr>
        <w:pStyle w:val="BodyText"/>
      </w:pPr>
    </w:p>
    <w:p w14:paraId="18DFEC4B" w14:textId="77777777" w:rsidR="00ED0083" w:rsidRPr="00D26514" w:rsidRDefault="00ED0083">
      <w:pPr>
        <w:pStyle w:val="BodyText"/>
      </w:pPr>
    </w:p>
    <w:p w14:paraId="6178A620" w14:textId="77777777" w:rsidR="00077324" w:rsidRPr="00D26514" w:rsidRDefault="005B5D47" w:rsidP="00EA3BCB">
      <w:pPr>
        <w:pStyle w:val="BodyText"/>
        <w:jc w:val="center"/>
      </w:pPr>
      <w:r w:rsidRPr="00D26514">
        <w:rPr>
          <w:noProof/>
        </w:rPr>
        <w:lastRenderedPageBreak/>
        <mc:AlternateContent>
          <mc:Choice Requires="wpc">
            <w:drawing>
              <wp:inline distT="0" distB="0" distL="0" distR="0" wp14:anchorId="09EB6CA2" wp14:editId="7516E297">
                <wp:extent cx="5943600" cy="3324225"/>
                <wp:effectExtent l="0" t="0" r="0" b="0"/>
                <wp:docPr id="50"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8" name="Line 49"/>
                        <wps:cNvCnPr>
                          <a:cxnSpLocks noChangeShapeType="1"/>
                        </wps:cNvCnPr>
                        <wps:spPr bwMode="auto">
                          <a:xfrm>
                            <a:off x="2444750" y="1072515"/>
                            <a:ext cx="0" cy="1308735"/>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39" name="Line 50"/>
                        <wps:cNvCnPr>
                          <a:cxnSpLocks noChangeShapeType="1"/>
                        </wps:cNvCnPr>
                        <wps:spPr bwMode="auto">
                          <a:xfrm>
                            <a:off x="2949575" y="1072515"/>
                            <a:ext cx="0" cy="1318260"/>
                          </a:xfrm>
                          <a:prstGeom prst="line">
                            <a:avLst/>
                          </a:prstGeom>
                          <a:noFill/>
                          <a:ln w="1905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dist="35921" dir="2700000" algn="ctr" rotWithShape="0">
                                    <a:srgbClr val="808080"/>
                                  </a:outerShdw>
                                </a:effectLst>
                              </a14:hiddenEffects>
                            </a:ext>
                          </a:extLst>
                        </wps:spPr>
                        <wps:bodyPr/>
                      </wps:wsp>
                      <wps:wsp>
                        <wps:cNvPr id="40" name="Rectangle 51"/>
                        <wps:cNvSpPr>
                          <a:spLocks noChangeArrowheads="1"/>
                        </wps:cNvSpPr>
                        <wps:spPr bwMode="auto">
                          <a:xfrm>
                            <a:off x="106680" y="1259840"/>
                            <a:ext cx="2512695" cy="6832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wps:txbx>
                        <wps:bodyPr rot="0" vert="horz" wrap="square" lIns="91440" tIns="45720" rIns="91440" bIns="45720" anchor="t" anchorCtr="0" upright="1">
                          <a:noAutofit/>
                        </wps:bodyPr>
                      </wps:wsp>
                      <wps:wsp>
                        <wps:cNvPr id="42" name="Text Box 53"/>
                        <wps:cNvSpPr txBox="1">
                          <a:spLocks noChangeArrowheads="1"/>
                        </wps:cNvSpPr>
                        <wps:spPr bwMode="auto">
                          <a:xfrm>
                            <a:off x="1987550" y="590550"/>
                            <a:ext cx="1447800" cy="605790"/>
                          </a:xfrm>
                          <a:prstGeom prst="rect">
                            <a:avLst/>
                          </a:prstGeom>
                          <a:solidFill>
                            <a:srgbClr val="FFFFFF"/>
                          </a:solidFill>
                          <a:ln w="25400">
                            <a:solidFill>
                              <a:srgbClr val="000000"/>
                            </a:solidFill>
                            <a:miter lim="800000"/>
                            <a:headEnd/>
                            <a:tailEnd/>
                          </a:ln>
                        </wps:spPr>
                        <wps:txbx>
                          <w:txbxContent>
                            <w:p w14:paraId="0EB38FD5" w14:textId="1D6CC733" w:rsidR="00A67137" w:rsidRDefault="00040CAA" w:rsidP="00077324">
                              <w:pPr>
                                <w:spacing w:after="120"/>
                                <w:jc w:val="center"/>
                              </w:pPr>
                              <w:r>
                                <w:t>Point-of-Care Device Reporter</w:t>
                              </w:r>
                            </w:p>
                          </w:txbxContent>
                        </wps:txbx>
                        <wps:bodyPr rot="0" vert="horz" wrap="square" lIns="91440" tIns="45720" rIns="91440" bIns="45720" anchor="t" anchorCtr="0" upright="1">
                          <a:noAutofit/>
                        </wps:bodyPr>
                      </wps:wsp>
                      <wps:wsp>
                        <wps:cNvPr id="43" name="Text Box 54"/>
                        <wps:cNvSpPr txBox="1">
                          <a:spLocks noChangeArrowheads="1"/>
                        </wps:cNvSpPr>
                        <wps:spPr bwMode="auto">
                          <a:xfrm>
                            <a:off x="2035175" y="2371724"/>
                            <a:ext cx="1447800" cy="590551"/>
                          </a:xfrm>
                          <a:prstGeom prst="rect">
                            <a:avLst/>
                          </a:prstGeom>
                          <a:solidFill>
                            <a:srgbClr val="FFFFFF"/>
                          </a:solidFill>
                          <a:ln w="25400">
                            <a:solidFill>
                              <a:srgbClr val="000000"/>
                            </a:solidFill>
                            <a:miter lim="800000"/>
                            <a:headEnd/>
                            <a:tailEnd/>
                          </a:ln>
                        </wps:spPr>
                        <wps:txb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wps:txbx>
                        <wps:bodyPr rot="0" vert="horz" wrap="square" lIns="91440" tIns="45720" rIns="91440" bIns="45720" anchor="t" anchorCtr="0" upright="1">
                          <a:noAutofit/>
                        </wps:bodyPr>
                      </wps:wsp>
                      <wps:wsp>
                        <wps:cNvPr id="49" name="Rectangle 60"/>
                        <wps:cNvSpPr>
                          <a:spLocks noChangeArrowheads="1"/>
                        </wps:cNvSpPr>
                        <wps:spPr bwMode="auto">
                          <a:xfrm>
                            <a:off x="3048635" y="1945640"/>
                            <a:ext cx="2761615" cy="32702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r w:rsidRPr="00077324">
                                <w:rPr>
                                  <w:sz w:val="22"/>
                                  <w:szCs w:val="22"/>
                                </w:rPr>
                                <w:t xml:space="preserve"> [</w:t>
                              </w:r>
                              <w:r w:rsidR="008C54B9">
                                <w:rPr>
                                  <w:sz w:val="22"/>
                                  <w:szCs w:val="22"/>
                                </w:rPr>
                                <w:t>DEV-54</w:t>
                              </w:r>
                              <w:r w:rsidRPr="00077324">
                                <w:rPr>
                                  <w:sz w:val="22"/>
                                  <w:szCs w:val="22"/>
                                </w:rPr>
                                <w:t>]</w:t>
                              </w:r>
                            </w:p>
                          </w:txbxContent>
                        </wps:txbx>
                        <wps:bodyPr rot="0" vert="horz" wrap="square" lIns="0" tIns="0" rIns="0" bIns="0" anchor="t" anchorCtr="0" upright="1">
                          <a:noAutofit/>
                        </wps:bodyPr>
                      </wps:wsp>
                    </wpc:wpc>
                  </a:graphicData>
                </a:graphic>
              </wp:inline>
            </w:drawing>
          </mc:Choice>
          <mc:Fallback>
            <w:pict>
              <v:group w14:anchorId="09EB6CA2" id="Canvas 24" o:spid="_x0000_s1026" editas="canvas" style="width:468pt;height:261.75pt;mso-position-horizontal-relative:char;mso-position-vertical-relative:line" coordsize="59436,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242;visibility:visible;mso-wrap-style:square">
                  <v:fill o:detectmouseclick="t"/>
                  <v:path o:connecttype="none"/>
                </v:shape>
                <v:line id="Line 49" o:spid="_x0000_s1028" style="position:absolute;visibility:visible;mso-wrap-style:square" from="24447,10725" to="24447,23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" strokeweight="1.5pt"/>
                <v:line id="Line 50" o:spid="_x0000_s1029" style="position:absolute;visibility:visible;mso-wrap-style:square" from="29495,10725" to="29495,239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rect id="Rectangle 51" o:spid="_x0000_s1030" style="position:absolute;left:1066;top:12598;width:25127;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5D26C3D3" w14:textId="291E2A60" w:rsidR="00A67137" w:rsidRPr="00077324" w:rsidRDefault="00A62A21" w:rsidP="007117B8">
                        <w:pPr>
                          <w:rPr>
                            <w:sz w:val="22"/>
                            <w:szCs w:val="22"/>
                          </w:rPr>
                        </w:pPr>
                        <w:r>
                          <w:rPr>
                            <w:sz w:val="22"/>
                            <w:szCs w:val="22"/>
                          </w:rPr>
                          <w:t>Send Heartbeat Message</w:t>
                        </w:r>
                        <w:r w:rsidR="008C54B9">
                          <w:rPr>
                            <w:sz w:val="22"/>
                            <w:szCs w:val="22"/>
                          </w:rPr>
                          <w:t xml:space="preserve"> </w:t>
                        </w:r>
                        <w:r w:rsidR="00A67137" w:rsidRPr="00077324">
                          <w:rPr>
                            <w:sz w:val="22"/>
                            <w:szCs w:val="22"/>
                          </w:rPr>
                          <w:t>[</w:t>
                        </w:r>
                        <w:r>
                          <w:rPr>
                            <w:sz w:val="22"/>
                            <w:szCs w:val="22"/>
                          </w:rPr>
                          <w:t>DEV-53</w:t>
                        </w:r>
                        <w:r w:rsidR="00A67137" w:rsidRPr="00077324">
                          <w:rPr>
                            <w:sz w:val="22"/>
                            <w:szCs w:val="22"/>
                          </w:rPr>
                          <w:t xml:space="preserve">] </w:t>
                        </w:r>
                        <w:r w:rsidR="00A67137" w:rsidRPr="00077324">
                          <w:rPr>
                            <w:sz w:val="22"/>
                            <w:szCs w:val="22"/>
                          </w:rPr>
                          <w:sym w:font="Symbol" w:char="F0AF"/>
                        </w:r>
                      </w:p>
                    </w:txbxContent>
                  </v:textbox>
                </v:rect>
                <v:shapetype id="_x0000_t202" coordsize="21600,21600" o:spt="202" path="m,l,21600r21600,l21600,xe">
                  <v:stroke joinstyle="miter"/>
                  <v:path gradientshapeok="t" o:connecttype="rect"/>
                </v:shapetype>
                <v:shape id="Text Box 53" o:spid="_x0000_s1031" type="#_x0000_t202" style="position:absolute;left:19875;top:5905;width:14478;height:6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" strokeweight="2pt">
                  <v:textbox>
                    <w:txbxContent>
                      <w:p w14:paraId="0EB38FD5" w14:textId="1D6CC733" w:rsidR="00A67137" w:rsidRDefault="00040CAA" w:rsidP="00077324">
                        <w:pPr>
                          <w:spacing w:after="120"/>
                          <w:jc w:val="center"/>
                        </w:pPr>
                        <w:r>
                          <w:t>Point-of-Care Device Reporter</w:t>
                        </w:r>
                      </w:p>
                    </w:txbxContent>
                  </v:textbox>
                </v:shape>
                <v:shape id="Text Box 54" o:spid="_x0000_s1032" type="#_x0000_t202" style="position:absolute;left:20351;top:23717;width:14478;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" strokeweight="2pt">
                  <v:textbox>
                    <w:txbxContent>
                      <w:p w14:paraId="38B42ADC" w14:textId="6D49B95F" w:rsidR="00040CAA" w:rsidRDefault="00040CAA" w:rsidP="00040CAA">
                        <w:pPr>
                          <w:spacing w:after="120"/>
                          <w:jc w:val="center"/>
                        </w:pPr>
                        <w:r>
                          <w:t>Point-of-Care Device Consumer</w:t>
                        </w:r>
                      </w:p>
                      <w:p w14:paraId="5EDD39DA" w14:textId="412161DD" w:rsidR="00A67137" w:rsidRDefault="00A67137" w:rsidP="00077324">
                        <w:pPr>
                          <w:spacing w:after="120"/>
                          <w:jc w:val="center"/>
                        </w:pPr>
                      </w:p>
                    </w:txbxContent>
                  </v:textbox>
                </v:shape>
                <v:rect id="Rectangle 60" o:spid="_x0000_s1033" style="position:absolute;left:30486;top:19456;width:27616;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CED233F" w14:textId="7A458F98" w:rsidR="00A67137" w:rsidRPr="00077324" w:rsidRDefault="00A67137" w:rsidP="007117B8">
                        <w:pPr>
                          <w:rPr>
                            <w:sz w:val="22"/>
                            <w:szCs w:val="22"/>
                          </w:rPr>
                        </w:pPr>
                        <w:r w:rsidRPr="00077324">
                          <w:rPr>
                            <w:sz w:val="22"/>
                            <w:szCs w:val="22"/>
                          </w:rPr>
                          <w:sym w:font="Symbol" w:char="F0AD"/>
                        </w:r>
                        <w:r w:rsidRPr="00077324">
                          <w:rPr>
                            <w:sz w:val="22"/>
                            <w:szCs w:val="22"/>
                          </w:rPr>
                          <w:t xml:space="preserve"> </w:t>
                        </w:r>
                        <w:r w:rsidR="008C54B9">
                          <w:rPr>
                            <w:sz w:val="22"/>
                            <w:szCs w:val="22"/>
                          </w:rPr>
                          <w:t>Acknowledge Heartbeat Message</w:t>
                        </w:r>
                        <w:r w:rsidRPr="00077324">
                          <w:rPr>
                            <w:sz w:val="22"/>
                            <w:szCs w:val="22"/>
                          </w:rPr>
                          <w:t xml:space="preserve"> [</w:t>
                        </w:r>
                        <w:r w:rsidR="008C54B9">
                          <w:rPr>
                            <w:sz w:val="22"/>
                            <w:szCs w:val="22"/>
                          </w:rPr>
                          <w:t>DEV-54</w:t>
                        </w:r>
                        <w:r w:rsidRPr="00077324">
                          <w:rPr>
                            <w:sz w:val="22"/>
                            <w:szCs w:val="22"/>
                          </w:rPr>
                          <w:t>]</w:t>
                        </w:r>
                      </w:p>
                    </w:txbxContent>
                  </v:textbox>
                </v:rect>
                <w10:anchorlock/>
              </v:group>
            </w:pict>
          </mc:Fallback>
        </mc:AlternateContent>
      </w:r>
    </w:p>
    <w:p w14:paraId="6C8A1242" w14:textId="0D480524" w:rsidR="00CF283F" w:rsidRPr="00D26514" w:rsidRDefault="00CF283F">
      <w:pPr>
        <w:pStyle w:val="FigureTitle"/>
      </w:pPr>
      <w:r w:rsidRPr="00D26514">
        <w:t xml:space="preserve">Figure </w:t>
      </w:r>
      <w:r w:rsidR="00787E5A">
        <w:t>14</w:t>
      </w:r>
      <w:r w:rsidRPr="00D26514">
        <w:t>.1-1</w:t>
      </w:r>
      <w:r w:rsidR="00701B3A" w:rsidRPr="00D26514">
        <w:t xml:space="preserve">: </w:t>
      </w:r>
      <w:r w:rsidR="007C3886">
        <w:t>PCMC</w:t>
      </w:r>
      <w:r w:rsidRPr="00D26514">
        <w:t xml:space="preserve"> Actor Diagram</w:t>
      </w:r>
    </w:p>
    <w:p w14:paraId="6AB89171" w14:textId="0930D25E" w:rsidR="00CF283F" w:rsidRPr="00D26514" w:rsidRDefault="00CF283F">
      <w:pPr>
        <w:pStyle w:val="BodyText"/>
      </w:pPr>
      <w:r w:rsidRPr="00D26514">
        <w:t xml:space="preserve">Table </w:t>
      </w:r>
      <w:r w:rsidR="00787E5A">
        <w:t>14</w:t>
      </w:r>
      <w:r w:rsidRPr="00D26514">
        <w:t xml:space="preserve">.1-1 lists the transactions for each actor directly involved in the </w:t>
      </w:r>
      <w:r w:rsidR="007439AA">
        <w:t>PCMC</w:t>
      </w:r>
      <w:r w:rsidRPr="00D26514">
        <w:t xml:space="preserve"> Profile. </w:t>
      </w:r>
      <w:r w:rsidR="00F66C25" w:rsidRPr="00D26514">
        <w:t xml:space="preserve">To </w:t>
      </w:r>
      <w:r w:rsidRPr="00D26514">
        <w:t xml:space="preserve">claim </w:t>
      </w:r>
      <w:r w:rsidR="00F66C25" w:rsidRPr="00D26514">
        <w:t xml:space="preserve">compliance with this </w:t>
      </w:r>
      <w:r w:rsidR="00814F76" w:rsidRPr="00D26514">
        <w:t>p</w:t>
      </w:r>
      <w:r w:rsidR="00F66C25" w:rsidRPr="00D26514">
        <w:t>rofile, an actor shall support all re</w:t>
      </w:r>
      <w:r w:rsidRPr="00D26514">
        <w:t>qu</w:t>
      </w:r>
      <w:r w:rsidR="006A4160" w:rsidRPr="00D26514">
        <w:t>ired transactions (labeled “R”) and may support the optional t</w:t>
      </w:r>
      <w:r w:rsidRPr="00D26514">
        <w:t xml:space="preserve">ransactions </w:t>
      </w:r>
      <w:r w:rsidR="006A4160" w:rsidRPr="00D26514">
        <w:t>(</w:t>
      </w:r>
      <w:r w:rsidRPr="00D26514">
        <w:t>labeled “O”</w:t>
      </w:r>
      <w:r w:rsidR="006A4160" w:rsidRPr="00D26514">
        <w:t>)</w:t>
      </w:r>
      <w:r w:rsidR="00887E40" w:rsidRPr="00D26514">
        <w:t xml:space="preserve">. </w:t>
      </w:r>
    </w:p>
    <w:p w14:paraId="193978ED" w14:textId="36DDEF61" w:rsidR="00CF283F" w:rsidRPr="00D26514" w:rsidRDefault="00CF283F" w:rsidP="00C56183">
      <w:pPr>
        <w:pStyle w:val="TableTitle"/>
      </w:pPr>
      <w:r w:rsidRPr="00D26514">
        <w:t xml:space="preserve">Table </w:t>
      </w:r>
      <w:r w:rsidR="00787E5A">
        <w:t>14</w:t>
      </w:r>
      <w:r w:rsidRPr="00D26514">
        <w:t>.1-1</w:t>
      </w:r>
      <w:r w:rsidR="001606A7" w:rsidRPr="00D26514">
        <w:t>:</w:t>
      </w:r>
      <w:r w:rsidRPr="00D26514">
        <w:t xml:space="preserve"> &lt;</w:t>
      </w:r>
      <w:r w:rsidR="00B43198" w:rsidRPr="00D26514">
        <w:t xml:space="preserve">Profile </w:t>
      </w:r>
      <w:r w:rsidR="00FF4C4E" w:rsidRPr="00D26514">
        <w:t>Acronym</w:t>
      </w:r>
      <w:r w:rsidRPr="00D26514">
        <w:t>&gt; Profile - Actors and Transactions</w:t>
      </w:r>
    </w:p>
    <w:tbl>
      <w:tblPr>
        <w:tblW w:w="101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115"/>
        <w:gridCol w:w="1980"/>
        <w:gridCol w:w="1530"/>
        <w:gridCol w:w="3114"/>
      </w:tblGrid>
      <w:tr w:rsidR="00547C57" w:rsidRPr="00D26514" w14:paraId="3B97826D" w14:textId="77777777" w:rsidTr="00AF5B2B">
        <w:trPr>
          <w:cantSplit/>
          <w:tblHeader/>
          <w:jc w:val="center"/>
        </w:trPr>
        <w:tc>
          <w:tcPr>
            <w:tcW w:w="1449" w:type="dxa"/>
            <w:shd w:val="pct15" w:color="auto" w:fill="FFFFFF"/>
          </w:tcPr>
          <w:p w14:paraId="4CE0D5B8" w14:textId="77777777" w:rsidR="00547C57" w:rsidRPr="00D26514" w:rsidRDefault="00547C57" w:rsidP="00663624">
            <w:pPr>
              <w:pStyle w:val="TableEntryHeader"/>
            </w:pPr>
            <w:bookmarkStart w:id="197" w:name="_Hlk485053677"/>
            <w:r w:rsidRPr="00D26514">
              <w:t>Actors</w:t>
            </w:r>
          </w:p>
        </w:tc>
        <w:tc>
          <w:tcPr>
            <w:tcW w:w="2115" w:type="dxa"/>
            <w:shd w:val="pct15" w:color="auto" w:fill="FFFFFF"/>
          </w:tcPr>
          <w:p w14:paraId="6873C178" w14:textId="77777777" w:rsidR="00547C57" w:rsidRPr="00D26514" w:rsidRDefault="00547C57" w:rsidP="00663624">
            <w:pPr>
              <w:pStyle w:val="TableEntryHeader"/>
            </w:pPr>
            <w:r w:rsidRPr="00D26514">
              <w:t xml:space="preserve">Transactions </w:t>
            </w:r>
          </w:p>
        </w:tc>
        <w:tc>
          <w:tcPr>
            <w:tcW w:w="1980" w:type="dxa"/>
            <w:shd w:val="pct15" w:color="auto" w:fill="FFFFFF"/>
          </w:tcPr>
          <w:p w14:paraId="3BD1F954" w14:textId="77777777" w:rsidR="00547C57" w:rsidRPr="00D26514" w:rsidRDefault="00547C57" w:rsidP="00663624">
            <w:pPr>
              <w:pStyle w:val="TableEntryHeader"/>
            </w:pPr>
            <w:r w:rsidRPr="00D26514">
              <w:t>Initiator or Responder</w:t>
            </w:r>
          </w:p>
        </w:tc>
        <w:tc>
          <w:tcPr>
            <w:tcW w:w="1530" w:type="dxa"/>
            <w:shd w:val="pct15" w:color="auto" w:fill="FFFFFF"/>
          </w:tcPr>
          <w:p w14:paraId="0156D21A" w14:textId="77777777" w:rsidR="00547C57" w:rsidRPr="00D26514" w:rsidRDefault="00547C57" w:rsidP="00663624">
            <w:pPr>
              <w:pStyle w:val="TableEntryHeader"/>
            </w:pPr>
            <w:r w:rsidRPr="00D26514">
              <w:t>Optionality</w:t>
            </w:r>
          </w:p>
        </w:tc>
        <w:tc>
          <w:tcPr>
            <w:tcW w:w="3114" w:type="dxa"/>
            <w:shd w:val="pct15" w:color="auto" w:fill="FFFFFF"/>
          </w:tcPr>
          <w:p w14:paraId="7AC6E6F7" w14:textId="77777777" w:rsidR="00547C57" w:rsidRPr="00D26514" w:rsidRDefault="00547C57" w:rsidP="00EF1E77">
            <w:pPr>
              <w:pStyle w:val="TableEntryHeader"/>
              <w:rPr>
                <w:rFonts w:ascii="Times New Roman" w:hAnsi="Times New Roman"/>
                <w:b w:val="0"/>
                <w:i/>
              </w:rPr>
            </w:pPr>
            <w:r w:rsidRPr="00D26514">
              <w:t>Reference</w:t>
            </w:r>
          </w:p>
        </w:tc>
      </w:tr>
      <w:bookmarkEnd w:id="197"/>
      <w:tr w:rsidR="00547C57" w:rsidRPr="00D26514" w14:paraId="711A5834" w14:textId="77777777" w:rsidTr="00AF5B2B">
        <w:trPr>
          <w:cantSplit/>
          <w:jc w:val="center"/>
        </w:trPr>
        <w:tc>
          <w:tcPr>
            <w:tcW w:w="1449" w:type="dxa"/>
          </w:tcPr>
          <w:p w14:paraId="3E7355CE" w14:textId="7C31FE0D" w:rsidR="00547C57" w:rsidRPr="00D26514" w:rsidRDefault="00346EF1" w:rsidP="00AD069D">
            <w:pPr>
              <w:pStyle w:val="TableEntry"/>
            </w:pPr>
            <w:r>
              <w:t>Point-of-Care</w:t>
            </w:r>
            <w:r w:rsidR="00CE1328">
              <w:t xml:space="preserve"> Device Reporter</w:t>
            </w:r>
          </w:p>
        </w:tc>
        <w:tc>
          <w:tcPr>
            <w:tcW w:w="2115" w:type="dxa"/>
          </w:tcPr>
          <w:p w14:paraId="69AFA13E" w14:textId="63E3CADC" w:rsidR="00547C57" w:rsidRPr="00D26514" w:rsidRDefault="00CE1328" w:rsidP="003579DA">
            <w:pPr>
              <w:pStyle w:val="TableEntry"/>
            </w:pPr>
            <w:r w:rsidRPr="00CE1328">
              <w:t>Send</w:t>
            </w:r>
            <w:r w:rsidR="00B02CEE">
              <w:br/>
            </w:r>
            <w:r w:rsidRPr="00CE1328">
              <w:t>Heartbeat Message</w:t>
            </w:r>
            <w:r>
              <w:br/>
            </w:r>
            <w:r w:rsidRPr="00CE1328">
              <w:t>[DEV-53]</w:t>
            </w:r>
          </w:p>
        </w:tc>
        <w:tc>
          <w:tcPr>
            <w:tcW w:w="1980" w:type="dxa"/>
          </w:tcPr>
          <w:p w14:paraId="11C9A676" w14:textId="77777777" w:rsidR="00547C57" w:rsidRPr="00D26514" w:rsidRDefault="00547C57" w:rsidP="00017E09">
            <w:pPr>
              <w:pStyle w:val="TableEntry"/>
            </w:pPr>
          </w:p>
        </w:tc>
        <w:tc>
          <w:tcPr>
            <w:tcW w:w="1530" w:type="dxa"/>
          </w:tcPr>
          <w:p w14:paraId="0003B5AB" w14:textId="77777777" w:rsidR="00547C57" w:rsidRPr="00D26514" w:rsidRDefault="00547C57" w:rsidP="00017E09">
            <w:pPr>
              <w:pStyle w:val="TableEntry"/>
            </w:pPr>
            <w:r w:rsidRPr="00D26514">
              <w:t>R</w:t>
            </w:r>
          </w:p>
        </w:tc>
        <w:tc>
          <w:tcPr>
            <w:tcW w:w="3114" w:type="dxa"/>
          </w:tcPr>
          <w:p w14:paraId="295D0876" w14:textId="258FF7FC" w:rsidR="00547C57" w:rsidRPr="00D26514" w:rsidRDefault="00B942C9" w:rsidP="00EF1E77">
            <w:pPr>
              <w:pStyle w:val="TableEntry"/>
            </w:pPr>
            <w:r>
              <w:t>DEV</w:t>
            </w:r>
            <w:r w:rsidR="00547C57" w:rsidRPr="00D26514">
              <w:t xml:space="preserve"> TF-2: 3.</w:t>
            </w:r>
            <w:r w:rsidR="00787E5A">
              <w:t>53</w:t>
            </w:r>
          </w:p>
        </w:tc>
      </w:tr>
      <w:tr w:rsidR="00B02CEE" w:rsidRPr="00D26514" w14:paraId="76864B55" w14:textId="77777777" w:rsidTr="00AF5B2B">
        <w:trPr>
          <w:cantSplit/>
          <w:jc w:val="center"/>
        </w:trPr>
        <w:tc>
          <w:tcPr>
            <w:tcW w:w="1449" w:type="dxa"/>
          </w:tcPr>
          <w:p w14:paraId="1AB6B98B" w14:textId="4DF92FA4" w:rsidR="00B02CEE" w:rsidRPr="00D26514" w:rsidRDefault="00B02CEE" w:rsidP="00B02CEE">
            <w:pPr>
              <w:pStyle w:val="TableEntry"/>
            </w:pPr>
            <w:r>
              <w:t>Point-of-Care Device Consumer</w:t>
            </w:r>
          </w:p>
        </w:tc>
        <w:tc>
          <w:tcPr>
            <w:tcW w:w="2115" w:type="dxa"/>
          </w:tcPr>
          <w:p w14:paraId="6EF8C1EA" w14:textId="01525AC2" w:rsidR="00B02CEE" w:rsidRPr="00D26514" w:rsidRDefault="00B02CEE" w:rsidP="00B02CEE">
            <w:pPr>
              <w:pStyle w:val="TableEntry"/>
            </w:pPr>
            <w:r>
              <w:t xml:space="preserve">Acknowledge </w:t>
            </w:r>
            <w:r w:rsidRPr="00CE1328">
              <w:t>Heartbeat Message</w:t>
            </w:r>
            <w:r>
              <w:br/>
            </w:r>
            <w:r w:rsidRPr="00CE1328">
              <w:t>[DEV-5</w:t>
            </w:r>
            <w:r>
              <w:t>4</w:t>
            </w:r>
            <w:r w:rsidRPr="00CE1328">
              <w:t>]</w:t>
            </w:r>
          </w:p>
        </w:tc>
        <w:tc>
          <w:tcPr>
            <w:tcW w:w="1980" w:type="dxa"/>
          </w:tcPr>
          <w:p w14:paraId="58342598" w14:textId="77777777" w:rsidR="00B02CEE" w:rsidRPr="00D26514" w:rsidRDefault="00B02CEE" w:rsidP="00B02CEE">
            <w:pPr>
              <w:pStyle w:val="TableEntry"/>
            </w:pPr>
          </w:p>
        </w:tc>
        <w:tc>
          <w:tcPr>
            <w:tcW w:w="1530" w:type="dxa"/>
          </w:tcPr>
          <w:p w14:paraId="63930E29" w14:textId="77777777" w:rsidR="00B02CEE" w:rsidRPr="00D26514" w:rsidRDefault="00B02CEE" w:rsidP="00B02CEE">
            <w:pPr>
              <w:pStyle w:val="TableEntry"/>
            </w:pPr>
            <w:r w:rsidRPr="00D26514">
              <w:t>R</w:t>
            </w:r>
          </w:p>
        </w:tc>
        <w:tc>
          <w:tcPr>
            <w:tcW w:w="3114" w:type="dxa"/>
          </w:tcPr>
          <w:p w14:paraId="1B9321D9" w14:textId="178B1D25" w:rsidR="00B02CEE" w:rsidRPr="00D26514" w:rsidRDefault="00B942C9" w:rsidP="00B02CEE">
            <w:pPr>
              <w:pStyle w:val="TableEntry"/>
            </w:pPr>
            <w:r>
              <w:t>DEV</w:t>
            </w:r>
            <w:r w:rsidR="00B02CEE" w:rsidRPr="00D26514">
              <w:t xml:space="preserve"> TF-2: 3.</w:t>
            </w:r>
            <w:r w:rsidR="00787E5A">
              <w:t>54</w:t>
            </w:r>
          </w:p>
        </w:tc>
      </w:tr>
      <w:bookmarkEnd w:id="186"/>
      <w:bookmarkEnd w:id="187"/>
      <w:bookmarkEnd w:id="188"/>
      <w:bookmarkEnd w:id="189"/>
      <w:bookmarkEnd w:id="190"/>
      <w:bookmarkEnd w:id="191"/>
      <w:bookmarkEnd w:id="192"/>
      <w:bookmarkEnd w:id="193"/>
    </w:tbl>
    <w:p w14:paraId="394EE5A2" w14:textId="77777777" w:rsidR="00E52CE1" w:rsidRPr="00D26514" w:rsidRDefault="00E52CE1">
      <w:pPr>
        <w:pStyle w:val="BodyText"/>
        <w:rPr>
          <w:highlight w:val="yellow"/>
        </w:rPr>
      </w:pPr>
    </w:p>
    <w:p w14:paraId="18D7594C" w14:textId="4E4DF158" w:rsidR="00FF4C4E" w:rsidRPr="00D26514" w:rsidRDefault="00214132" w:rsidP="00503AE1">
      <w:pPr>
        <w:pStyle w:val="Heading3"/>
        <w:numPr>
          <w:ilvl w:val="0"/>
          <w:numId w:val="0"/>
        </w:numPr>
        <w:rPr>
          <w:bCs/>
          <w:noProof w:val="0"/>
        </w:rPr>
      </w:pPr>
      <w:bookmarkStart w:id="198" w:name="_Toc345074652"/>
      <w:bookmarkStart w:id="199" w:name="_Toc18414915"/>
      <w:bookmarkStart w:id="200" w:name="_Toc189043133"/>
      <w:r>
        <w:rPr>
          <w:bCs/>
          <w:noProof w:val="0"/>
        </w:rPr>
        <w:t>14</w:t>
      </w:r>
      <w:r w:rsidR="00FF4C4E" w:rsidRPr="00D26514">
        <w:rPr>
          <w:bCs/>
          <w:noProof w:val="0"/>
        </w:rPr>
        <w:t>.1.1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198"/>
      <w:bookmarkEnd w:id="199"/>
      <w:bookmarkEnd w:id="200"/>
    </w:p>
    <w:p w14:paraId="6C3C1A76" w14:textId="39891C47" w:rsidR="009D7991" w:rsidRPr="00D26514" w:rsidRDefault="002D5B69" w:rsidP="006A4160">
      <w:pPr>
        <w:pStyle w:val="BodyText"/>
      </w:pPr>
      <w:r w:rsidRPr="00D26514">
        <w:t xml:space="preserve">Most requirements are documented in </w:t>
      </w:r>
      <w:r w:rsidR="00B942C9">
        <w:t>DEV</w:t>
      </w:r>
      <w:r w:rsidR="00B942C9" w:rsidRPr="00D26514">
        <w:t xml:space="preserve"> </w:t>
      </w:r>
      <w:r w:rsidR="0024039C" w:rsidRPr="00D26514">
        <w:t xml:space="preserve">TF-2 Transactions. </w:t>
      </w:r>
      <w:r w:rsidRPr="00D26514">
        <w:t>This section documents any additional requirements on profile’s actors.</w:t>
      </w:r>
    </w:p>
    <w:p w14:paraId="23B32053" w14:textId="506C3E7D" w:rsidR="009D7991" w:rsidRPr="00D26514" w:rsidRDefault="0024039C" w:rsidP="0024039C">
      <w:pPr>
        <w:pStyle w:val="BodyText"/>
      </w:pPr>
      <w:r w:rsidRPr="00D26514">
        <w:t xml:space="preserve">Most requirements are documented in </w:t>
      </w:r>
      <w:r w:rsidR="00B942C9">
        <w:t>DEV</w:t>
      </w:r>
      <w:r w:rsidR="00B942C9" w:rsidRPr="00D26514">
        <w:t xml:space="preserve"> </w:t>
      </w:r>
      <w:r w:rsidRPr="00D26514">
        <w:t xml:space="preserve">TF-3 Content Modules. </w:t>
      </w:r>
      <w:r w:rsidR="006073ED">
        <w:t>No</w:t>
      </w:r>
      <w:r w:rsidR="009B3B4C">
        <w:t xml:space="preserve"> additional requirements</w:t>
      </w:r>
      <w:r w:rsidR="001C38C0">
        <w:t xml:space="preserve"> are</w:t>
      </w:r>
      <w:r w:rsidR="009B3B4C">
        <w:t xml:space="preserve"> needed</w:t>
      </w:r>
      <w:r w:rsidRPr="00D26514">
        <w:t>.</w:t>
      </w:r>
    </w:p>
    <w:p w14:paraId="2A5B0CB1" w14:textId="697A673B" w:rsidR="009D0CDF" w:rsidRPr="00D26514" w:rsidRDefault="00214132" w:rsidP="009D0CDF">
      <w:pPr>
        <w:pStyle w:val="Heading4"/>
        <w:numPr>
          <w:ilvl w:val="0"/>
          <w:numId w:val="0"/>
        </w:numPr>
        <w:rPr>
          <w:noProof w:val="0"/>
        </w:rPr>
      </w:pPr>
      <w:bookmarkStart w:id="201" w:name="_Toc345074653"/>
      <w:bookmarkStart w:id="202" w:name="_Toc189043134"/>
      <w:r>
        <w:rPr>
          <w:noProof w:val="0"/>
        </w:rPr>
        <w:lastRenderedPageBreak/>
        <w:t>14</w:t>
      </w:r>
      <w:r w:rsidR="009D0CDF" w:rsidRPr="00D26514">
        <w:rPr>
          <w:noProof w:val="0"/>
        </w:rPr>
        <w:t xml:space="preserve">.1.1.1 </w:t>
      </w:r>
      <w:bookmarkEnd w:id="201"/>
      <w:r w:rsidR="00EF6AEA">
        <w:t>Point-of-Care Device Reporter</w:t>
      </w:r>
      <w:bookmarkEnd w:id="202"/>
    </w:p>
    <w:p w14:paraId="7F4F59F1" w14:textId="681C7064" w:rsidR="00AB10EC" w:rsidRDefault="006458AC" w:rsidP="009D0CDF">
      <w:pPr>
        <w:pStyle w:val="AuthorInstructions"/>
        <w:rPr>
          <w:i w:val="0"/>
          <w:iCs/>
        </w:rPr>
      </w:pPr>
      <w:r>
        <w:rPr>
          <w:i w:val="0"/>
          <w:iCs/>
        </w:rPr>
        <w:t xml:space="preserve">The </w:t>
      </w:r>
      <w:r w:rsidR="00E337E1" w:rsidRPr="00E337E1">
        <w:rPr>
          <w:i w:val="0"/>
          <w:iCs/>
        </w:rPr>
        <w:t>Point-of-Care Device Reporter</w:t>
      </w:r>
      <w:r w:rsidR="00E337E1">
        <w:rPr>
          <w:i w:val="0"/>
          <w:iCs/>
        </w:rPr>
        <w:t xml:space="preserve"> </w:t>
      </w:r>
      <w:r w:rsidR="004F25B1">
        <w:rPr>
          <w:i w:val="0"/>
          <w:iCs/>
        </w:rPr>
        <w:t>represents a</w:t>
      </w:r>
      <w:r w:rsidR="00D732A2">
        <w:rPr>
          <w:i w:val="0"/>
          <w:iCs/>
        </w:rPr>
        <w:t xml:space="preserve"> device or </w:t>
      </w:r>
      <w:r w:rsidR="00A46B7C">
        <w:rPr>
          <w:i w:val="0"/>
          <w:iCs/>
        </w:rPr>
        <w:t>system</w:t>
      </w:r>
      <w:r w:rsidR="00625268">
        <w:rPr>
          <w:i w:val="0"/>
          <w:iCs/>
        </w:rPr>
        <w:t xml:space="preserve"> utilizing a</w:t>
      </w:r>
      <w:r w:rsidR="00B942C9">
        <w:rPr>
          <w:i w:val="0"/>
          <w:iCs/>
        </w:rPr>
        <w:t>n</w:t>
      </w:r>
      <w:r w:rsidR="00625268">
        <w:rPr>
          <w:i w:val="0"/>
          <w:iCs/>
        </w:rPr>
        <w:t xml:space="preserve"> IHE </w:t>
      </w:r>
      <w:r w:rsidR="00B942C9">
        <w:rPr>
          <w:i w:val="0"/>
          <w:iCs/>
        </w:rPr>
        <w:t xml:space="preserve">DEV </w:t>
      </w:r>
      <w:r w:rsidR="00625268">
        <w:rPr>
          <w:i w:val="0"/>
          <w:iCs/>
        </w:rPr>
        <w:t>profile</w:t>
      </w:r>
      <w:r w:rsidR="008A54F2">
        <w:rPr>
          <w:i w:val="0"/>
          <w:iCs/>
        </w:rPr>
        <w:t xml:space="preserve"> for</w:t>
      </w:r>
      <w:r w:rsidR="00A46B7C">
        <w:rPr>
          <w:i w:val="0"/>
          <w:iCs/>
        </w:rPr>
        <w:t xml:space="preserve"> </w:t>
      </w:r>
      <w:r w:rsidR="004A1210">
        <w:rPr>
          <w:i w:val="0"/>
          <w:iCs/>
        </w:rPr>
        <w:t>send</w:t>
      </w:r>
      <w:r w:rsidR="008A54F2">
        <w:rPr>
          <w:i w:val="0"/>
          <w:iCs/>
        </w:rPr>
        <w:t>ing</w:t>
      </w:r>
      <w:r w:rsidR="00A46B7C">
        <w:rPr>
          <w:i w:val="0"/>
          <w:iCs/>
        </w:rPr>
        <w:t xml:space="preserve"> </w:t>
      </w:r>
      <w:r w:rsidR="00061FE5">
        <w:rPr>
          <w:i w:val="0"/>
          <w:iCs/>
        </w:rPr>
        <w:t xml:space="preserve">information </w:t>
      </w:r>
      <w:r w:rsidR="00B01CF6">
        <w:rPr>
          <w:i w:val="0"/>
          <w:iCs/>
        </w:rPr>
        <w:t>that</w:t>
      </w:r>
      <w:r w:rsidR="00061FE5">
        <w:rPr>
          <w:i w:val="0"/>
          <w:iCs/>
        </w:rPr>
        <w:t xml:space="preserve"> require</w:t>
      </w:r>
      <w:r w:rsidR="00B01CF6">
        <w:rPr>
          <w:i w:val="0"/>
          <w:iCs/>
        </w:rPr>
        <w:t>s</w:t>
      </w:r>
      <w:r w:rsidR="00061FE5">
        <w:rPr>
          <w:i w:val="0"/>
          <w:iCs/>
        </w:rPr>
        <w:t xml:space="preserve"> a</w:t>
      </w:r>
      <w:r w:rsidR="004A1210">
        <w:rPr>
          <w:i w:val="0"/>
          <w:iCs/>
        </w:rPr>
        <w:t xml:space="preserve"> reliable </w:t>
      </w:r>
      <w:r w:rsidR="007A0928">
        <w:rPr>
          <w:i w:val="0"/>
          <w:iCs/>
        </w:rPr>
        <w:t xml:space="preserve">communication to the </w:t>
      </w:r>
      <w:r w:rsidR="007A0928" w:rsidRPr="00E337E1">
        <w:rPr>
          <w:i w:val="0"/>
          <w:iCs/>
        </w:rPr>
        <w:t xml:space="preserve">Point-of-Care Device </w:t>
      </w:r>
      <w:r w:rsidR="007A0928">
        <w:rPr>
          <w:i w:val="0"/>
          <w:iCs/>
        </w:rPr>
        <w:t>Consumer.</w:t>
      </w:r>
    </w:p>
    <w:p w14:paraId="2BCABFD9" w14:textId="7F4124EB" w:rsidR="00343A17" w:rsidRDefault="00056BC7" w:rsidP="009D0CDF">
      <w:pPr>
        <w:pStyle w:val="AuthorInstructions"/>
        <w:rPr>
          <w:i w:val="0"/>
          <w:iCs/>
        </w:rPr>
      </w:pPr>
      <w:r>
        <w:rPr>
          <w:i w:val="0"/>
          <w:iCs/>
        </w:rPr>
        <w:t xml:space="preserve">The PCDR </w:t>
      </w:r>
      <w:r w:rsidR="002B328C">
        <w:rPr>
          <w:i w:val="0"/>
          <w:iCs/>
        </w:rPr>
        <w:t>can either be an individual device or</w:t>
      </w:r>
      <w:r w:rsidR="00D042AB">
        <w:rPr>
          <w:i w:val="0"/>
          <w:iCs/>
        </w:rPr>
        <w:t xml:space="preserve"> system, or a </w:t>
      </w:r>
      <w:r w:rsidR="00C0364F">
        <w:rPr>
          <w:i w:val="0"/>
          <w:iCs/>
        </w:rPr>
        <w:t>gateway</w:t>
      </w:r>
      <w:r w:rsidR="00156BD5">
        <w:rPr>
          <w:i w:val="0"/>
          <w:iCs/>
        </w:rPr>
        <w:t>.</w:t>
      </w:r>
    </w:p>
    <w:p w14:paraId="6D08D07C" w14:textId="7ABBE01E" w:rsidR="00771FFA" w:rsidRDefault="00CD6600" w:rsidP="00771FFA">
      <w:pPr>
        <w:pStyle w:val="BodyText"/>
      </w:pPr>
      <w:r w:rsidRPr="00CD6600">
        <w:rPr>
          <w:iCs/>
        </w:rPr>
        <w:t>A gateway proxy send</w:t>
      </w:r>
      <w:r w:rsidR="002E6BC0">
        <w:rPr>
          <w:iCs/>
        </w:rPr>
        <w:t>s</w:t>
      </w:r>
      <w:r w:rsidRPr="00CD6600">
        <w:rPr>
          <w:iCs/>
        </w:rPr>
        <w:t xml:space="preserve"> heartbeat </w:t>
      </w:r>
      <w:r w:rsidR="006C3DBE">
        <w:rPr>
          <w:iCs/>
        </w:rPr>
        <w:t xml:space="preserve">messages on behalf </w:t>
      </w:r>
      <w:r w:rsidR="001C38C0">
        <w:rPr>
          <w:iCs/>
        </w:rPr>
        <w:t>of</w:t>
      </w:r>
      <w:r w:rsidR="006C3DBE">
        <w:rPr>
          <w:iCs/>
        </w:rPr>
        <w:t xml:space="preserve"> the individual devices or systems connected </w:t>
      </w:r>
      <w:r w:rsidR="00F972E5">
        <w:rPr>
          <w:iCs/>
        </w:rPr>
        <w:t>to the gateway</w:t>
      </w:r>
      <w:r w:rsidR="00771FFA">
        <w:t>.</w:t>
      </w:r>
      <w:r w:rsidR="00281197">
        <w:t xml:space="preserve"> </w:t>
      </w:r>
      <w:r w:rsidR="006F7755">
        <w:t>To</w:t>
      </w:r>
      <w:r w:rsidR="00281197">
        <w:t xml:space="preserve"> the PCDC, a gateway proxy </w:t>
      </w:r>
      <w:r w:rsidR="00CF3B5D">
        <w:t>representing</w:t>
      </w:r>
      <w:r w:rsidR="006C4CB5">
        <w:t xml:space="preserve"> an individual device or system</w:t>
      </w:r>
      <w:r w:rsidR="00CF3B5D">
        <w:t xml:space="preserve"> is transparent</w:t>
      </w:r>
      <w:r w:rsidR="006C4CB5">
        <w:t>.</w:t>
      </w:r>
    </w:p>
    <w:p w14:paraId="01D54116" w14:textId="77777777" w:rsidR="00BB1E5C" w:rsidRDefault="008B7984" w:rsidP="00BB1E5C">
      <w:pPr>
        <w:pStyle w:val="BodyText"/>
      </w:pPr>
      <w:r>
        <w:t xml:space="preserve">A gateway PCDR </w:t>
      </w:r>
      <w:r w:rsidR="00EA1B61" w:rsidRPr="00EA1B61">
        <w:t>manages the reliable communication to its connected medical devices and only reports its own health state to the PCDC.</w:t>
      </w:r>
      <w:r w:rsidR="0068308E">
        <w:br/>
      </w:r>
      <w:r w:rsidR="00BB1E5C">
        <w:t>Usually, the gateway is connected to medical devices which are used for different patients in different locations. Therefore, no specific patient or location can be reported in a heartbeat message from the gateway.</w:t>
      </w:r>
    </w:p>
    <w:p w14:paraId="6C357AE7" w14:textId="5CF5B603" w:rsidR="00503AE1" w:rsidRDefault="00214132" w:rsidP="0038429E">
      <w:pPr>
        <w:pStyle w:val="Heading4"/>
        <w:numPr>
          <w:ilvl w:val="0"/>
          <w:numId w:val="0"/>
        </w:numPr>
      </w:pPr>
      <w:bookmarkStart w:id="203" w:name="_Toc345074654"/>
      <w:bookmarkStart w:id="204" w:name="_Toc189043135"/>
      <w:r>
        <w:rPr>
          <w:noProof w:val="0"/>
        </w:rPr>
        <w:t>14</w:t>
      </w:r>
      <w:r w:rsidR="00503AE1" w:rsidRPr="00D26514">
        <w:rPr>
          <w:noProof w:val="0"/>
        </w:rPr>
        <w:t xml:space="preserve">.1.1.2 </w:t>
      </w:r>
      <w:bookmarkEnd w:id="203"/>
      <w:r w:rsidR="00CE64C1">
        <w:t>Point-of-Care Device Consumer</w:t>
      </w:r>
      <w:bookmarkEnd w:id="204"/>
    </w:p>
    <w:p w14:paraId="120E750F" w14:textId="5DDA7A78" w:rsidR="008163D9" w:rsidRDefault="008163D9" w:rsidP="008163D9">
      <w:pPr>
        <w:pStyle w:val="AuthorInstructions"/>
        <w:rPr>
          <w:i w:val="0"/>
          <w:iCs/>
        </w:rPr>
      </w:pPr>
      <w:r>
        <w:rPr>
          <w:i w:val="0"/>
          <w:iCs/>
        </w:rPr>
        <w:t xml:space="preserve">The </w:t>
      </w:r>
      <w:r w:rsidRPr="00E337E1">
        <w:rPr>
          <w:i w:val="0"/>
          <w:iCs/>
        </w:rPr>
        <w:t xml:space="preserve">Point-of-Care Device </w:t>
      </w:r>
      <w:r>
        <w:rPr>
          <w:i w:val="0"/>
          <w:iCs/>
        </w:rPr>
        <w:t>consumer represents a device or system utilizing a</w:t>
      </w:r>
      <w:r w:rsidR="00B942C9">
        <w:rPr>
          <w:i w:val="0"/>
          <w:iCs/>
        </w:rPr>
        <w:t>n</w:t>
      </w:r>
      <w:r>
        <w:rPr>
          <w:i w:val="0"/>
          <w:iCs/>
        </w:rPr>
        <w:t xml:space="preserve"> IHE </w:t>
      </w:r>
      <w:r w:rsidR="00B942C9">
        <w:rPr>
          <w:i w:val="0"/>
          <w:iCs/>
        </w:rPr>
        <w:t xml:space="preserve">DEV </w:t>
      </w:r>
      <w:r>
        <w:rPr>
          <w:i w:val="0"/>
          <w:iCs/>
        </w:rPr>
        <w:t xml:space="preserve">profile for receiving information </w:t>
      </w:r>
      <w:r w:rsidR="00B01CF6">
        <w:rPr>
          <w:i w:val="0"/>
          <w:iCs/>
        </w:rPr>
        <w:t>that</w:t>
      </w:r>
      <w:r>
        <w:rPr>
          <w:i w:val="0"/>
          <w:iCs/>
        </w:rPr>
        <w:t xml:space="preserve"> require</w:t>
      </w:r>
      <w:r w:rsidR="00B01CF6">
        <w:rPr>
          <w:i w:val="0"/>
          <w:iCs/>
        </w:rPr>
        <w:t>s</w:t>
      </w:r>
      <w:r>
        <w:rPr>
          <w:i w:val="0"/>
          <w:iCs/>
        </w:rPr>
        <w:t xml:space="preserve"> a reliable communication to the </w:t>
      </w:r>
      <w:r w:rsidRPr="00E337E1">
        <w:rPr>
          <w:i w:val="0"/>
          <w:iCs/>
        </w:rPr>
        <w:t>Point-of-Care Device</w:t>
      </w:r>
      <w:r w:rsidR="00C8380B">
        <w:rPr>
          <w:i w:val="0"/>
          <w:iCs/>
        </w:rPr>
        <w:t xml:space="preserve"> reporter</w:t>
      </w:r>
      <w:r>
        <w:rPr>
          <w:i w:val="0"/>
          <w:iCs/>
        </w:rPr>
        <w:t>.</w:t>
      </w:r>
    </w:p>
    <w:p w14:paraId="2D9EF6AA" w14:textId="77777777" w:rsidR="00E066FD" w:rsidRDefault="00DB6072" w:rsidP="008163D9">
      <w:pPr>
        <w:pStyle w:val="AuthorInstructions"/>
        <w:rPr>
          <w:i w:val="0"/>
          <w:iCs/>
        </w:rPr>
      </w:pPr>
      <w:r>
        <w:rPr>
          <w:i w:val="0"/>
          <w:iCs/>
        </w:rPr>
        <w:t xml:space="preserve">The </w:t>
      </w:r>
      <w:r w:rsidR="002D31E2">
        <w:rPr>
          <w:i w:val="0"/>
          <w:iCs/>
        </w:rPr>
        <w:t xml:space="preserve">PCDC is responsible for the </w:t>
      </w:r>
      <w:r w:rsidR="006064DB">
        <w:rPr>
          <w:i w:val="0"/>
          <w:iCs/>
        </w:rPr>
        <w:t xml:space="preserve">appropriate </w:t>
      </w:r>
      <w:r w:rsidR="001773B3">
        <w:rPr>
          <w:i w:val="0"/>
          <w:iCs/>
        </w:rPr>
        <w:t>measures when the</w:t>
      </w:r>
      <w:r w:rsidR="00735662">
        <w:rPr>
          <w:i w:val="0"/>
          <w:iCs/>
        </w:rPr>
        <w:t xml:space="preserve"> communication is not </w:t>
      </w:r>
      <w:r w:rsidR="007205CD">
        <w:rPr>
          <w:i w:val="0"/>
          <w:iCs/>
        </w:rPr>
        <w:t>monitored – and potentially not reliable – anymore.</w:t>
      </w:r>
    </w:p>
    <w:p w14:paraId="6FD24E12" w14:textId="3BECAFF0" w:rsidR="00AC450D" w:rsidRDefault="00E066FD" w:rsidP="008163D9">
      <w:pPr>
        <w:pStyle w:val="AuthorInstructions"/>
        <w:rPr>
          <w:i w:val="0"/>
          <w:iCs/>
        </w:rPr>
      </w:pPr>
      <w:r>
        <w:rPr>
          <w:i w:val="0"/>
          <w:iCs/>
        </w:rPr>
        <w:t xml:space="preserve">On the other hand, the PCDC </w:t>
      </w:r>
      <w:r w:rsidR="00A20946">
        <w:rPr>
          <w:i w:val="0"/>
          <w:iCs/>
        </w:rPr>
        <w:t xml:space="preserve">shall also indicate to the PCDR that the communication </w:t>
      </w:r>
      <w:r w:rsidR="00AB56B5">
        <w:rPr>
          <w:i w:val="0"/>
          <w:iCs/>
        </w:rPr>
        <w:t>is not reliable anymore on its si</w:t>
      </w:r>
      <w:r w:rsidR="00D0258E">
        <w:rPr>
          <w:i w:val="0"/>
          <w:iCs/>
        </w:rPr>
        <w:t>de, so that the PCDR can react accordingly.</w:t>
      </w:r>
      <w:r w:rsidR="007205CD">
        <w:rPr>
          <w:i w:val="0"/>
          <w:iCs/>
        </w:rPr>
        <w:t xml:space="preserve"> </w:t>
      </w:r>
    </w:p>
    <w:p w14:paraId="556A4E92" w14:textId="77777777" w:rsidR="00CE64C1" w:rsidRPr="00CE64C1" w:rsidRDefault="00CE64C1" w:rsidP="00CE64C1">
      <w:pPr>
        <w:pStyle w:val="BodyText"/>
      </w:pPr>
    </w:p>
    <w:p w14:paraId="5AB8E0E9" w14:textId="5894288C" w:rsidR="00CF283F" w:rsidRPr="00D26514" w:rsidRDefault="00214132" w:rsidP="00303E20">
      <w:pPr>
        <w:pStyle w:val="Heading2"/>
        <w:numPr>
          <w:ilvl w:val="0"/>
          <w:numId w:val="0"/>
        </w:numPr>
        <w:rPr>
          <w:noProof w:val="0"/>
        </w:rPr>
      </w:pPr>
      <w:bookmarkStart w:id="205" w:name="_Toc345074655"/>
      <w:bookmarkStart w:id="206" w:name="_Toc18414916"/>
      <w:bookmarkStart w:id="207" w:name="_Toc189043136"/>
      <w:r>
        <w:rPr>
          <w:noProof w:val="0"/>
        </w:rPr>
        <w:t>14</w:t>
      </w:r>
      <w:r w:rsidR="00CF283F" w:rsidRPr="00D26514">
        <w:rPr>
          <w:noProof w:val="0"/>
        </w:rPr>
        <w:t xml:space="preserve">.2 </w:t>
      </w:r>
      <w:r w:rsidR="00BA0EA7">
        <w:rPr>
          <w:noProof w:val="0"/>
        </w:rPr>
        <w:t>P</w:t>
      </w:r>
      <w:r w:rsidR="002B6808">
        <w:rPr>
          <w:noProof w:val="0"/>
        </w:rPr>
        <w:t>CMC</w:t>
      </w:r>
      <w:r w:rsidR="00104BE6" w:rsidRPr="00D26514">
        <w:rPr>
          <w:noProof w:val="0"/>
        </w:rPr>
        <w:t xml:space="preserve"> Actor</w:t>
      </w:r>
      <w:r w:rsidR="00CF283F" w:rsidRPr="00D26514">
        <w:rPr>
          <w:noProof w:val="0"/>
        </w:rPr>
        <w:t xml:space="preserve"> Options</w:t>
      </w:r>
      <w:bookmarkEnd w:id="205"/>
      <w:bookmarkEnd w:id="206"/>
      <w:bookmarkEnd w:id="207"/>
    </w:p>
    <w:p w14:paraId="5CE8990D" w14:textId="6C321B03" w:rsidR="007F5664" w:rsidRPr="00D26514" w:rsidRDefault="00CF283F" w:rsidP="008E0275">
      <w:pPr>
        <w:pStyle w:val="BodyText"/>
      </w:pPr>
      <w:r w:rsidRPr="00F1030E">
        <w:rPr>
          <w:bCs/>
        </w:rPr>
        <w:t>Options tha</w:t>
      </w:r>
      <w:r w:rsidRPr="005F0F62">
        <w:rPr>
          <w:bCs/>
        </w:rPr>
        <w:t>t may</w:t>
      </w:r>
      <w:r w:rsidRPr="00D26514">
        <w:t xml:space="preserve"> be selected for</w:t>
      </w:r>
      <w:r w:rsidR="00323461" w:rsidRPr="00D26514">
        <w:t xml:space="preserve"> each actor in</w:t>
      </w:r>
      <w:r w:rsidRPr="00D26514">
        <w:t xml:space="preserve"> this </w:t>
      </w:r>
      <w:r w:rsidR="00323461" w:rsidRPr="00D26514">
        <w:t>p</w:t>
      </w:r>
      <w:r w:rsidRPr="00D26514">
        <w:t>rofile</w:t>
      </w:r>
      <w:r w:rsidR="00323461" w:rsidRPr="00D26514">
        <w:t>, if any,</w:t>
      </w:r>
      <w:r w:rsidRPr="00D26514">
        <w:t xml:space="preserve"> are listed in </w:t>
      </w:r>
      <w:r w:rsidR="004C53D3" w:rsidRPr="00D26514">
        <w:t>T</w:t>
      </w:r>
      <w:r w:rsidRPr="00D26514">
        <w:t xml:space="preserve">able </w:t>
      </w:r>
      <w:r w:rsidR="00077134">
        <w:t>14</w:t>
      </w:r>
      <w:r w:rsidRPr="00D26514">
        <w:t>.2-1</w:t>
      </w:r>
      <w:r w:rsidR="00F0665F" w:rsidRPr="00D26514">
        <w:t xml:space="preserve">. </w:t>
      </w:r>
      <w:r w:rsidRPr="00D26514">
        <w:t>Dependencies between options</w:t>
      </w:r>
      <w:r w:rsidR="00B064A3" w:rsidRPr="00D26514">
        <w:t>,</w:t>
      </w:r>
      <w:r w:rsidRPr="00D26514">
        <w:t xml:space="preserve"> when applicable</w:t>
      </w:r>
      <w:r w:rsidR="00B064A3" w:rsidRPr="00D26514">
        <w:t>,</w:t>
      </w:r>
      <w:r w:rsidRPr="00D26514">
        <w:t xml:space="preserve"> are specified in notes.</w:t>
      </w:r>
    </w:p>
    <w:p w14:paraId="0DB79531" w14:textId="0EE95CDB" w:rsidR="006514EA" w:rsidRPr="00D26514" w:rsidRDefault="007F5664" w:rsidP="00EA3BCB">
      <w:pPr>
        <w:pStyle w:val="TableTitle"/>
      </w:pPr>
      <w:r w:rsidRPr="00D26514">
        <w:t xml:space="preserve">Table </w:t>
      </w:r>
      <w:r w:rsidR="00D735BC">
        <w:t>14</w:t>
      </w:r>
      <w:r w:rsidRPr="00D26514">
        <w:t xml:space="preserve">.2-1: </w:t>
      </w:r>
      <w:r w:rsidR="002B6808">
        <w:t>PCMC</w:t>
      </w:r>
      <w:r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2B6808">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2B6808" w:rsidRPr="00D26514" w14:paraId="7BCA77B7" w14:textId="77777777" w:rsidTr="002B6808">
        <w:trPr>
          <w:cantSplit/>
        </w:trPr>
        <w:tc>
          <w:tcPr>
            <w:tcW w:w="3110" w:type="dxa"/>
          </w:tcPr>
          <w:p w14:paraId="711C93F0" w14:textId="4A01768D" w:rsidR="002B6808" w:rsidRPr="00D26514" w:rsidRDefault="002B6808" w:rsidP="002B6808">
            <w:pPr>
              <w:pStyle w:val="TableEntry"/>
            </w:pPr>
            <w:r>
              <w:t>Point-of-Care Device Reporter</w:t>
            </w:r>
          </w:p>
        </w:tc>
        <w:tc>
          <w:tcPr>
            <w:tcW w:w="3122" w:type="dxa"/>
          </w:tcPr>
          <w:p w14:paraId="70644849" w14:textId="10B4523C" w:rsidR="002B6808" w:rsidRPr="00D26514" w:rsidRDefault="002B6808" w:rsidP="002B6808">
            <w:pPr>
              <w:pStyle w:val="TableEntry"/>
            </w:pPr>
            <w:r w:rsidRPr="00D26514">
              <w:t xml:space="preserve">No options defined </w:t>
            </w:r>
          </w:p>
        </w:tc>
        <w:tc>
          <w:tcPr>
            <w:tcW w:w="3118" w:type="dxa"/>
          </w:tcPr>
          <w:p w14:paraId="5235FA26" w14:textId="17EF6C00" w:rsidR="002B6808" w:rsidRPr="00D26514" w:rsidRDefault="002B6808" w:rsidP="002B6808">
            <w:pPr>
              <w:pStyle w:val="TableEntry"/>
            </w:pPr>
            <w:r w:rsidRPr="00D26514">
              <w:t>--</w:t>
            </w:r>
          </w:p>
        </w:tc>
      </w:tr>
      <w:tr w:rsidR="002B6808" w:rsidRPr="00D26514" w14:paraId="7A89BDBE" w14:textId="77777777" w:rsidTr="002B6808">
        <w:trPr>
          <w:cantSplit/>
        </w:trPr>
        <w:tc>
          <w:tcPr>
            <w:tcW w:w="3110" w:type="dxa"/>
          </w:tcPr>
          <w:p w14:paraId="215FA79C" w14:textId="3912C1D3" w:rsidR="002B6808" w:rsidRPr="00D26514" w:rsidRDefault="002B6808" w:rsidP="002B6808">
            <w:pPr>
              <w:pStyle w:val="TableEntry"/>
            </w:pPr>
            <w:r>
              <w:t>Point-of-Care Device Consumer</w:t>
            </w:r>
          </w:p>
        </w:tc>
        <w:tc>
          <w:tcPr>
            <w:tcW w:w="3122" w:type="dxa"/>
          </w:tcPr>
          <w:p w14:paraId="6DADD686" w14:textId="52E4FDB6" w:rsidR="002B6808" w:rsidRPr="00D26514" w:rsidRDefault="002B6808" w:rsidP="002B6808">
            <w:pPr>
              <w:pStyle w:val="TableEntry"/>
            </w:pPr>
            <w:r w:rsidRPr="00D26514">
              <w:t xml:space="preserve">No options defined </w:t>
            </w:r>
          </w:p>
        </w:tc>
        <w:tc>
          <w:tcPr>
            <w:tcW w:w="3118" w:type="dxa"/>
          </w:tcPr>
          <w:p w14:paraId="410BBE21" w14:textId="35E6068F" w:rsidR="002B6808" w:rsidRPr="00D26514" w:rsidRDefault="002B6808" w:rsidP="002B6808">
            <w:pPr>
              <w:pStyle w:val="TableEntry"/>
            </w:pPr>
            <w:r w:rsidRPr="00D26514">
              <w:t>--</w:t>
            </w:r>
          </w:p>
        </w:tc>
      </w:tr>
    </w:tbl>
    <w:p w14:paraId="7EB23317" w14:textId="77777777" w:rsidR="007F5664" w:rsidRPr="00D26514" w:rsidRDefault="007F5664" w:rsidP="008E0275">
      <w:pPr>
        <w:pStyle w:val="BodyText"/>
      </w:pPr>
    </w:p>
    <w:p w14:paraId="1C6464FA" w14:textId="77777777" w:rsidR="007F5664" w:rsidRPr="00D26514" w:rsidRDefault="007F5664" w:rsidP="007117B8">
      <w:pPr>
        <w:pStyle w:val="BodyText"/>
      </w:pPr>
    </w:p>
    <w:p w14:paraId="25D3795F" w14:textId="60C9E6B7" w:rsidR="005F21E7" w:rsidRPr="00D26514" w:rsidRDefault="00214132" w:rsidP="00303E20">
      <w:pPr>
        <w:pStyle w:val="Heading2"/>
        <w:numPr>
          <w:ilvl w:val="0"/>
          <w:numId w:val="0"/>
        </w:numPr>
        <w:rPr>
          <w:noProof w:val="0"/>
        </w:rPr>
      </w:pPr>
      <w:bookmarkStart w:id="208" w:name="_Toc345074657"/>
      <w:bookmarkStart w:id="209" w:name="_Toc18414918"/>
      <w:bookmarkStart w:id="210" w:name="_Toc189043137"/>
      <w:bookmarkStart w:id="211" w:name="_Toc37034636"/>
      <w:bookmarkStart w:id="212" w:name="_Toc38846114"/>
      <w:bookmarkStart w:id="213" w:name="_Toc504625757"/>
      <w:bookmarkStart w:id="214" w:name="_Toc530206510"/>
      <w:bookmarkStart w:id="215" w:name="_Toc1388430"/>
      <w:bookmarkStart w:id="216" w:name="_Toc1388584"/>
      <w:bookmarkStart w:id="217" w:name="_Toc1456611"/>
      <w:r>
        <w:rPr>
          <w:noProof w:val="0"/>
        </w:rPr>
        <w:lastRenderedPageBreak/>
        <w:t>14</w:t>
      </w:r>
      <w:r w:rsidR="005F21E7" w:rsidRPr="00D26514">
        <w:rPr>
          <w:noProof w:val="0"/>
        </w:rPr>
        <w:t xml:space="preserve">.3 </w:t>
      </w:r>
      <w:r w:rsidR="00AC4507">
        <w:rPr>
          <w:noProof w:val="0"/>
        </w:rPr>
        <w:t>PCMC</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208"/>
      <w:bookmarkEnd w:id="209"/>
      <w:bookmarkEnd w:id="210"/>
      <w:r w:rsidR="005F21E7" w:rsidRPr="00D26514">
        <w:rPr>
          <w:noProof w:val="0"/>
        </w:rPr>
        <w:t xml:space="preserve"> </w:t>
      </w:r>
    </w:p>
    <w:p w14:paraId="5F8BBE6E" w14:textId="23B6E895" w:rsidR="008A63C9" w:rsidRPr="00400DFD" w:rsidRDefault="00400DFD" w:rsidP="00400DFD">
      <w:pPr>
        <w:pStyle w:val="BodyText"/>
      </w:pPr>
      <w:r w:rsidRPr="00400DFD">
        <w:t xml:space="preserve">There is no required actor groupings specified in the Point-of-Care </w:t>
      </w:r>
      <w:r>
        <w:t xml:space="preserve">Monitored </w:t>
      </w:r>
      <w:r w:rsidR="00B31B51">
        <w:t>Communication</w:t>
      </w:r>
      <w:r w:rsidRPr="00400DFD">
        <w:t xml:space="preserve"> (PC</w:t>
      </w:r>
      <w:r w:rsidR="00B31B51">
        <w:t>MC</w:t>
      </w:r>
      <w:r w:rsidRPr="00400DFD">
        <w:t>) Profile</w:t>
      </w:r>
    </w:p>
    <w:p w14:paraId="0F157428" w14:textId="5E2A01FC" w:rsidR="00CF283F" w:rsidRPr="00D26514" w:rsidRDefault="00214132" w:rsidP="00303E20">
      <w:pPr>
        <w:pStyle w:val="Heading2"/>
        <w:numPr>
          <w:ilvl w:val="0"/>
          <w:numId w:val="0"/>
        </w:numPr>
        <w:rPr>
          <w:noProof w:val="0"/>
        </w:rPr>
      </w:pPr>
      <w:bookmarkStart w:id="218" w:name="_Toc345074658"/>
      <w:bookmarkStart w:id="219" w:name="_Toc18414919"/>
      <w:bookmarkStart w:id="220" w:name="_Toc189043138"/>
      <w:r>
        <w:rPr>
          <w:noProof w:val="0"/>
        </w:rPr>
        <w:t>14</w:t>
      </w:r>
      <w:r w:rsidR="00CF283F" w:rsidRPr="00D26514">
        <w:rPr>
          <w:noProof w:val="0"/>
        </w:rPr>
        <w:t>.</w:t>
      </w:r>
      <w:r w:rsidR="00AF472E" w:rsidRPr="00D26514">
        <w:rPr>
          <w:noProof w:val="0"/>
        </w:rPr>
        <w:t>4</w:t>
      </w:r>
      <w:r w:rsidR="005F21E7" w:rsidRPr="00D26514">
        <w:rPr>
          <w:noProof w:val="0"/>
        </w:rPr>
        <w:t xml:space="preserve"> </w:t>
      </w:r>
      <w:r w:rsidR="00B31B51">
        <w:rPr>
          <w:noProof w:val="0"/>
        </w:rPr>
        <w:t>PCMC</w:t>
      </w:r>
      <w:r w:rsidR="00CF283F" w:rsidRPr="00D26514">
        <w:rPr>
          <w:noProof w:val="0"/>
        </w:rPr>
        <w:t xml:space="preserve"> </w:t>
      </w:r>
      <w:bookmarkEnd w:id="211"/>
      <w:bookmarkEnd w:id="212"/>
      <w:r w:rsidR="00167DB7" w:rsidRPr="00D26514">
        <w:rPr>
          <w:noProof w:val="0"/>
        </w:rPr>
        <w:t>Overview</w:t>
      </w:r>
      <w:bookmarkEnd w:id="218"/>
      <w:bookmarkEnd w:id="219"/>
      <w:bookmarkEnd w:id="220"/>
    </w:p>
    <w:p w14:paraId="0B052710" w14:textId="4957ACF9" w:rsidR="00167DB7" w:rsidRPr="00D26514" w:rsidRDefault="00214132" w:rsidP="003D19E0">
      <w:pPr>
        <w:pStyle w:val="Heading3"/>
        <w:keepNext w:val="0"/>
        <w:numPr>
          <w:ilvl w:val="0"/>
          <w:numId w:val="0"/>
        </w:numPr>
        <w:rPr>
          <w:bCs/>
          <w:noProof w:val="0"/>
        </w:rPr>
      </w:pPr>
      <w:bookmarkStart w:id="221" w:name="_Toc345074659"/>
      <w:bookmarkStart w:id="222" w:name="_Toc18414920"/>
      <w:bookmarkStart w:id="223" w:name="_Toc189043139"/>
      <w:bookmarkStart w:id="224" w:name="OLE_LINK24"/>
      <w:r>
        <w:rPr>
          <w:bCs/>
          <w:noProof w:val="0"/>
        </w:rPr>
        <w:t>14</w:t>
      </w:r>
      <w:r w:rsidR="00104BE6" w:rsidRPr="00D26514">
        <w:rPr>
          <w:bCs/>
          <w:noProof w:val="0"/>
        </w:rPr>
        <w:t>.</w:t>
      </w:r>
      <w:r w:rsidR="00AF472E" w:rsidRPr="00D26514">
        <w:rPr>
          <w:bCs/>
          <w:noProof w:val="0"/>
        </w:rPr>
        <w:t>4</w:t>
      </w:r>
      <w:r w:rsidR="00167DB7" w:rsidRPr="00D26514">
        <w:rPr>
          <w:bCs/>
          <w:noProof w:val="0"/>
        </w:rPr>
        <w:t>.1 Concepts</w:t>
      </w:r>
      <w:bookmarkEnd w:id="221"/>
      <w:bookmarkEnd w:id="222"/>
      <w:bookmarkEnd w:id="223"/>
    </w:p>
    <w:p w14:paraId="72EC37AC" w14:textId="6619D888" w:rsidR="00C85F88" w:rsidRDefault="00200EC5" w:rsidP="00C54FFA">
      <w:pPr>
        <w:pStyle w:val="BodyText"/>
      </w:pPr>
      <w:r>
        <w:t xml:space="preserve">In order to improve the reliability of the </w:t>
      </w:r>
      <w:r w:rsidR="00C54FFA">
        <w:t>communication</w:t>
      </w:r>
      <w:r>
        <w:t xml:space="preserve"> between a PCD REPORTER and a PCD CONSUMER, the PCD REPORTER needs a way to check on a regular basis whether the PCD CONSUMER is still fully operational. The same is true for the PCD CONSUMER which </w:t>
      </w:r>
      <w:r w:rsidR="009A6709">
        <w:t xml:space="preserve">needs to </w:t>
      </w:r>
      <w:r>
        <w:t>be able to detect whether a PCD REPORTER is still able to report data – especially when the data are critical and not provided periodically.</w:t>
      </w:r>
    </w:p>
    <w:p w14:paraId="37B7D06F" w14:textId="16227616" w:rsidR="00126A38" w:rsidRPr="00D26514" w:rsidRDefault="00214132" w:rsidP="00126A38">
      <w:pPr>
        <w:pStyle w:val="Heading3"/>
        <w:keepNext w:val="0"/>
        <w:numPr>
          <w:ilvl w:val="0"/>
          <w:numId w:val="0"/>
        </w:numPr>
        <w:rPr>
          <w:bCs/>
          <w:noProof w:val="0"/>
        </w:rPr>
      </w:pPr>
      <w:bookmarkStart w:id="225" w:name="_Toc345074660"/>
      <w:bookmarkStart w:id="226" w:name="_Toc18414921"/>
      <w:bookmarkStart w:id="227" w:name="_Toc189043140"/>
      <w:bookmarkEnd w:id="224"/>
      <w:r>
        <w:rPr>
          <w:bCs/>
          <w:noProof w:val="0"/>
        </w:rPr>
        <w:t>14</w:t>
      </w:r>
      <w:r w:rsidR="00126A38" w:rsidRPr="00D26514">
        <w:rPr>
          <w:bCs/>
          <w:noProof w:val="0"/>
        </w:rPr>
        <w:t>.4.2 Use Cases</w:t>
      </w:r>
      <w:bookmarkEnd w:id="225"/>
      <w:bookmarkEnd w:id="226"/>
      <w:bookmarkEnd w:id="227"/>
    </w:p>
    <w:p w14:paraId="21C40C04" w14:textId="399BEC0D" w:rsidR="00FD6B22" w:rsidRPr="00D26514" w:rsidRDefault="00214132" w:rsidP="00126A38">
      <w:pPr>
        <w:pStyle w:val="Heading4"/>
        <w:numPr>
          <w:ilvl w:val="0"/>
          <w:numId w:val="0"/>
        </w:numPr>
        <w:ind w:left="864" w:hanging="864"/>
        <w:rPr>
          <w:noProof w:val="0"/>
        </w:rPr>
      </w:pPr>
      <w:bookmarkStart w:id="228" w:name="_Toc345074661"/>
      <w:bookmarkStart w:id="229" w:name="_Toc189043141"/>
      <w:r>
        <w:rPr>
          <w:noProof w:val="0"/>
        </w:rPr>
        <w:t>14</w:t>
      </w:r>
      <w:r w:rsidR="007773C8" w:rsidRPr="00D26514">
        <w:rPr>
          <w:noProof w:val="0"/>
        </w:rPr>
        <w:t>.</w:t>
      </w:r>
      <w:r w:rsidR="00AF472E" w:rsidRPr="00D26514">
        <w:rPr>
          <w:noProof w:val="0"/>
        </w:rPr>
        <w:t>4</w:t>
      </w:r>
      <w:r w:rsidR="007773C8" w:rsidRPr="00D26514">
        <w:rPr>
          <w:noProof w:val="0"/>
        </w:rPr>
        <w:t>.2</w:t>
      </w:r>
      <w:r w:rsidR="00126A38" w:rsidRPr="00D26514">
        <w:rPr>
          <w:noProof w:val="0"/>
        </w:rPr>
        <w:t>.1</w:t>
      </w:r>
      <w:r w:rsidR="007773C8" w:rsidRPr="00D26514">
        <w:rPr>
          <w:noProof w:val="0"/>
        </w:rPr>
        <w:t xml:space="preserve"> Use</w:t>
      </w:r>
      <w:r w:rsidR="00FD6B22" w:rsidRPr="00D26514">
        <w:rPr>
          <w:noProof w:val="0"/>
        </w:rPr>
        <w:t xml:space="preserve"> Case</w:t>
      </w:r>
      <w:r w:rsidR="002869E8" w:rsidRPr="00D26514">
        <w:rPr>
          <w:noProof w:val="0"/>
        </w:rPr>
        <w:t xml:space="preserve"> #1: </w:t>
      </w:r>
      <w:bookmarkEnd w:id="228"/>
      <w:r w:rsidR="00896857">
        <w:rPr>
          <w:noProof w:val="0"/>
        </w:rPr>
        <w:t xml:space="preserve">Reliable </w:t>
      </w:r>
      <w:r w:rsidR="003C1AE5">
        <w:rPr>
          <w:noProof w:val="0"/>
        </w:rPr>
        <w:t>Alert Distribution</w:t>
      </w:r>
      <w:bookmarkEnd w:id="229"/>
    </w:p>
    <w:p w14:paraId="23366791" w14:textId="16D22E63" w:rsidR="00710864" w:rsidRDefault="002B45DF" w:rsidP="00F05C85">
      <w:pPr>
        <w:pStyle w:val="BodyText"/>
      </w:pPr>
      <w:r>
        <w:t>Alert</w:t>
      </w:r>
      <w:r w:rsidR="00973549">
        <w:t xml:space="preserve"> event </w:t>
      </w:r>
      <w:r w:rsidR="005F7B5B">
        <w:t xml:space="preserve">from a medical device needs to be distributed </w:t>
      </w:r>
      <w:r w:rsidR="00E73A5A">
        <w:t>reliably to the caregivers</w:t>
      </w:r>
      <w:r w:rsidR="00FB2563">
        <w:t>’</w:t>
      </w:r>
      <w:r w:rsidR="00E73A5A">
        <w:t xml:space="preserve"> edge alert communication device</w:t>
      </w:r>
      <w:r w:rsidR="00FB2563">
        <w:t>s</w:t>
      </w:r>
      <w:r w:rsidR="00E73A5A">
        <w:t>.</w:t>
      </w:r>
    </w:p>
    <w:p w14:paraId="2087A818" w14:textId="58FADFF8" w:rsidR="00CF283F" w:rsidRPr="00D26514" w:rsidRDefault="00214132" w:rsidP="00126A38">
      <w:pPr>
        <w:pStyle w:val="Heading5"/>
        <w:numPr>
          <w:ilvl w:val="0"/>
          <w:numId w:val="0"/>
        </w:numPr>
        <w:rPr>
          <w:noProof w:val="0"/>
        </w:rPr>
      </w:pPr>
      <w:bookmarkStart w:id="230" w:name="_Toc345074662"/>
      <w:bookmarkStart w:id="231" w:name="_Toc189043142"/>
      <w:r>
        <w:rPr>
          <w:noProof w:val="0"/>
        </w:rPr>
        <w:t>14</w:t>
      </w:r>
      <w:r w:rsidR="007773C8" w:rsidRPr="00D26514">
        <w:rPr>
          <w:noProof w:val="0"/>
        </w:rPr>
        <w:t>.</w:t>
      </w:r>
      <w:r w:rsidR="00AF472E" w:rsidRPr="00D26514">
        <w:rPr>
          <w:noProof w:val="0"/>
        </w:rPr>
        <w:t>4</w:t>
      </w:r>
      <w:r w:rsidR="007773C8" w:rsidRPr="00D26514">
        <w:rPr>
          <w:noProof w:val="0"/>
        </w:rPr>
        <w:t>.2.1</w:t>
      </w:r>
      <w:r w:rsidR="00126A38" w:rsidRPr="00D26514">
        <w:rPr>
          <w:noProof w:val="0"/>
        </w:rPr>
        <w:t>.1</w:t>
      </w:r>
      <w:r w:rsidR="007773C8" w:rsidRPr="00D26514">
        <w:rPr>
          <w:noProof w:val="0"/>
        </w:rPr>
        <w:t xml:space="preserve"> </w:t>
      </w:r>
      <w:r w:rsidR="00873386">
        <w:rPr>
          <w:noProof w:val="0"/>
        </w:rPr>
        <w:t>Reliable Alert Distribution</w:t>
      </w:r>
      <w:r w:rsidR="002869E8" w:rsidRPr="00D26514">
        <w:rPr>
          <w:bCs/>
          <w:noProof w:val="0"/>
        </w:rPr>
        <w:t xml:space="preserve"> </w:t>
      </w:r>
      <w:r w:rsidR="005F21E7" w:rsidRPr="00D26514">
        <w:rPr>
          <w:noProof w:val="0"/>
        </w:rPr>
        <w:t>Use Case</w:t>
      </w:r>
      <w:r w:rsidR="002869E8" w:rsidRPr="00D26514">
        <w:rPr>
          <w:noProof w:val="0"/>
        </w:rPr>
        <w:t xml:space="preserve"> Description</w:t>
      </w:r>
      <w:bookmarkEnd w:id="230"/>
      <w:bookmarkEnd w:id="231"/>
    </w:p>
    <w:p w14:paraId="538FE48F" w14:textId="655FC587" w:rsidR="00873386" w:rsidRDefault="0019125E" w:rsidP="00873386">
      <w:pPr>
        <w:pStyle w:val="BodyText"/>
      </w:pPr>
      <w:bookmarkStart w:id="232" w:name="_Toc345074663"/>
      <w:r>
        <w:t>This use case</w:t>
      </w:r>
      <w:r w:rsidR="00873386">
        <w:t xml:space="preserve"> </w:t>
      </w:r>
      <w:r w:rsidR="00996C9F">
        <w:t>describes</w:t>
      </w:r>
      <w:r w:rsidR="00873386">
        <w:t xml:space="preserve"> the reliable ability to disseminate alert events as defined in the IHE ACM profile. The ALERT REPORTER (AR) needs to be able to check on a regular basis whether the ALERT MANAGER (AM) is still fully operational, even when there are currently no active alert events. In the case of a problem, the AR may notify the caregiver operating the medical device (alert source) that the AM is currently not responding to alert events (e. g. an INOP at the display of the device).</w:t>
      </w:r>
    </w:p>
    <w:p w14:paraId="524013D8" w14:textId="55BE3B06" w:rsidR="00873386" w:rsidRDefault="00873386" w:rsidP="00873386">
      <w:pPr>
        <w:pStyle w:val="BodyText"/>
      </w:pPr>
      <w:r>
        <w:t>The same is true for the AM</w:t>
      </w:r>
      <w:r w:rsidR="001C38C0">
        <w:t>,</w:t>
      </w:r>
      <w:r>
        <w:t xml:space="preserve"> which needs to be able to detect whether an AR is still able to report active alert events, even when there are currently no active alert events. The AM may notify the responsible caregiver through its corresponding ALERT COMMUNICATIOR (AC) about the problem with a certain AR, and that alert events from the AR are currently not provided to the AM.</w:t>
      </w:r>
    </w:p>
    <w:p w14:paraId="64CFF3F7" w14:textId="7ECA2D67" w:rsidR="005F21E7" w:rsidRPr="00D26514" w:rsidRDefault="00214132" w:rsidP="00126A38">
      <w:pPr>
        <w:pStyle w:val="Heading5"/>
        <w:numPr>
          <w:ilvl w:val="0"/>
          <w:numId w:val="0"/>
        </w:numPr>
        <w:rPr>
          <w:noProof w:val="0"/>
        </w:rPr>
      </w:pPr>
      <w:bookmarkStart w:id="233" w:name="_Toc189043143"/>
      <w:r>
        <w:rPr>
          <w:noProof w:val="0"/>
        </w:rPr>
        <w:t>14</w:t>
      </w:r>
      <w:r w:rsidR="00104BE6" w:rsidRPr="00D26514">
        <w:rPr>
          <w:noProof w:val="0"/>
        </w:rPr>
        <w:t>.</w:t>
      </w:r>
      <w:r w:rsidR="00AF472E" w:rsidRPr="00D26514">
        <w:rPr>
          <w:noProof w:val="0"/>
        </w:rPr>
        <w:t>4</w:t>
      </w:r>
      <w:r w:rsidR="005F21E7" w:rsidRPr="00D26514">
        <w:rPr>
          <w:noProof w:val="0"/>
        </w:rPr>
        <w:t>.</w:t>
      </w:r>
      <w:r w:rsidR="00412649" w:rsidRPr="00D26514">
        <w:rPr>
          <w:noProof w:val="0"/>
        </w:rPr>
        <w:t>2</w:t>
      </w:r>
      <w:r w:rsidR="00FD6B22" w:rsidRPr="00D26514">
        <w:rPr>
          <w:noProof w:val="0"/>
        </w:rPr>
        <w:t>.</w:t>
      </w:r>
      <w:r w:rsidR="00126A38" w:rsidRPr="00D26514">
        <w:rPr>
          <w:noProof w:val="0"/>
        </w:rPr>
        <w:t>1.</w:t>
      </w:r>
      <w:r w:rsidR="005F21E7" w:rsidRPr="00D26514">
        <w:rPr>
          <w:noProof w:val="0"/>
        </w:rPr>
        <w:t xml:space="preserve">2 </w:t>
      </w:r>
      <w:r w:rsidR="006705A1">
        <w:rPr>
          <w:noProof w:val="0"/>
        </w:rPr>
        <w:t>Reliable Alert Distribution</w:t>
      </w:r>
      <w:r w:rsidR="002869E8" w:rsidRPr="00D26514">
        <w:rPr>
          <w:noProof w:val="0"/>
        </w:rPr>
        <w:t xml:space="preserve"> </w:t>
      </w:r>
      <w:r w:rsidR="005F21E7" w:rsidRPr="00D26514">
        <w:rPr>
          <w:noProof w:val="0"/>
        </w:rPr>
        <w:t>Process Flow</w:t>
      </w:r>
      <w:bookmarkEnd w:id="232"/>
      <w:bookmarkEnd w:id="233"/>
    </w:p>
    <w:p w14:paraId="3B7282AE" w14:textId="338C555A" w:rsidR="00222CF4" w:rsidRDefault="00390629" w:rsidP="00390629">
      <w:pPr>
        <w:pStyle w:val="BodyText"/>
      </w:pPr>
      <w:r>
        <w:t xml:space="preserve">The </w:t>
      </w:r>
      <w:r w:rsidR="00CA3C06">
        <w:t>AR</w:t>
      </w:r>
      <w:r>
        <w:t xml:space="preserve"> sends</w:t>
      </w:r>
      <w:r w:rsidR="00674EB9">
        <w:t xml:space="preserve"> heartbeat messages</w:t>
      </w:r>
      <w:r w:rsidR="005F3FB5" w:rsidRPr="00D26514">
        <w:t xml:space="preserve"> </w:t>
      </w:r>
      <w:r w:rsidR="00674EB9">
        <w:t>on a regular basis</w:t>
      </w:r>
      <w:r w:rsidR="00794636">
        <w:t xml:space="preserve">. The </w:t>
      </w:r>
      <w:r w:rsidR="00717CDD">
        <w:t xml:space="preserve">periodicity of the heartbeat messages is defined by the </w:t>
      </w:r>
      <w:r w:rsidR="00CA3C06">
        <w:t>AR</w:t>
      </w:r>
      <w:r w:rsidR="00717CDD">
        <w:t xml:space="preserve"> </w:t>
      </w:r>
      <w:r w:rsidR="00E35882">
        <w:t xml:space="preserve">and </w:t>
      </w:r>
      <w:r w:rsidR="00F36A5E">
        <w:t xml:space="preserve">provided in each heartbeat message </w:t>
      </w:r>
      <w:r w:rsidR="00CD6596">
        <w:t xml:space="preserve">to the </w:t>
      </w:r>
      <w:r w:rsidR="00CA3C06">
        <w:t>AM</w:t>
      </w:r>
      <w:r w:rsidR="00CD6596">
        <w:t xml:space="preserve">. The </w:t>
      </w:r>
      <w:r w:rsidR="00CA3C06">
        <w:t>AM</w:t>
      </w:r>
      <w:r w:rsidR="00CD6596">
        <w:t xml:space="preserve"> has to acknowledge the </w:t>
      </w:r>
      <w:r w:rsidR="0090450E">
        <w:t xml:space="preserve">heartbeat message within the defined time interval – otherwise, the </w:t>
      </w:r>
      <w:r w:rsidR="00CA3C06">
        <w:t>AR</w:t>
      </w:r>
      <w:r w:rsidR="0090450E">
        <w:t xml:space="preserve"> would </w:t>
      </w:r>
      <w:r w:rsidR="00FB5FCA">
        <w:t xml:space="preserve">interpret this as a </w:t>
      </w:r>
      <w:r w:rsidR="00726A1A">
        <w:t xml:space="preserve">failure on the </w:t>
      </w:r>
      <w:r w:rsidR="00CA3C06">
        <w:t>AM</w:t>
      </w:r>
      <w:r w:rsidR="00726A1A">
        <w:t xml:space="preserve"> side.</w:t>
      </w:r>
    </w:p>
    <w:p w14:paraId="43D3661F" w14:textId="39BA6A05" w:rsidR="00726A1A" w:rsidRDefault="002D2282" w:rsidP="00390629">
      <w:pPr>
        <w:pStyle w:val="BodyText"/>
      </w:pPr>
      <w:r>
        <w:t xml:space="preserve">Vice versa, when the </w:t>
      </w:r>
      <w:r w:rsidR="00CA3C06">
        <w:t>AR</w:t>
      </w:r>
      <w:r>
        <w:t xml:space="preserve"> stops sending heartbeat messages without </w:t>
      </w:r>
      <w:r w:rsidR="00A77C03">
        <w:t xml:space="preserve">intentionally ending the communication, the </w:t>
      </w:r>
      <w:r w:rsidR="00CA3C06">
        <w:t>AM</w:t>
      </w:r>
      <w:r w:rsidR="00BA57CB">
        <w:t xml:space="preserve"> would interpret this as a failure </w:t>
      </w:r>
      <w:r w:rsidR="00B120FB">
        <w:t xml:space="preserve">on the </w:t>
      </w:r>
      <w:r w:rsidR="00CA3C06">
        <w:t>AR</w:t>
      </w:r>
      <w:r w:rsidR="00B120FB">
        <w:t xml:space="preserve"> side.</w:t>
      </w:r>
    </w:p>
    <w:p w14:paraId="6D9BFFAD" w14:textId="4E698A9D" w:rsidR="00B120FB" w:rsidRPr="00D26514" w:rsidRDefault="00B120FB" w:rsidP="00390629">
      <w:pPr>
        <w:pStyle w:val="BodyText"/>
      </w:pPr>
      <w:r>
        <w:lastRenderedPageBreak/>
        <w:t xml:space="preserve">Both the </w:t>
      </w:r>
      <w:r w:rsidR="00CA3C06">
        <w:t>AR</w:t>
      </w:r>
      <w:r>
        <w:t xml:space="preserve"> and the </w:t>
      </w:r>
      <w:r w:rsidR="00CA3C06">
        <w:t>AM</w:t>
      </w:r>
      <w:r>
        <w:t xml:space="preserve"> </w:t>
      </w:r>
      <w:r w:rsidR="004E531A">
        <w:t>can gracefully end the Monitored Communication.</w:t>
      </w:r>
    </w:p>
    <w:p w14:paraId="46AFA5A7" w14:textId="77777777" w:rsidR="00FC799F" w:rsidRPr="00D26514" w:rsidRDefault="00FC799F" w:rsidP="00597DB2">
      <w:pPr>
        <w:pStyle w:val="AuthorInstructions"/>
      </w:pPr>
    </w:p>
    <w:p w14:paraId="010E0935" w14:textId="2B3BE41A" w:rsidR="00FC799F" w:rsidRPr="00D26514" w:rsidRDefault="00D40B3F" w:rsidP="00597DB2">
      <w:pPr>
        <w:pStyle w:val="AuthorInstructions"/>
      </w:pPr>
      <w:r w:rsidRPr="00D26514">
        <w:rPr>
          <w:noProof/>
        </w:rPr>
        <mc:AlternateContent>
          <mc:Choice Requires="wps">
            <w:drawing>
              <wp:anchor distT="0" distB="0" distL="114300" distR="114300" simplePos="0" relativeHeight="251660800" behindDoc="0" locked="0" layoutInCell="1" allowOverlap="1" wp14:anchorId="33AA7E75" wp14:editId="7BE40CCE">
                <wp:simplePos x="0" y="0"/>
                <wp:positionH relativeFrom="column">
                  <wp:posOffset>1114425</wp:posOffset>
                </wp:positionH>
                <wp:positionV relativeFrom="paragraph">
                  <wp:posOffset>2289810</wp:posOffset>
                </wp:positionV>
                <wp:extent cx="2835824" cy="276860"/>
                <wp:effectExtent l="0" t="0" r="0" b="0"/>
                <wp:wrapNone/>
                <wp:docPr id="77770755" name="TextBox 55"/>
                <wp:cNvGraphicFramePr/>
                <a:graphic xmlns:a="http://schemas.openxmlformats.org/drawingml/2006/main">
                  <a:graphicData uri="http://schemas.microsoft.com/office/word/2010/wordprocessingShape">
                    <wps:wsp>
                      <wps:cNvSpPr txBox="1"/>
                      <wps:spPr>
                        <a:xfrm>
                          <a:off x="0" y="0"/>
                          <a:ext cx="2835824" cy="276860"/>
                        </a:xfrm>
                        <a:prstGeom prst="rect">
                          <a:avLst/>
                        </a:prstGeom>
                        <a:noFill/>
                      </wps:spPr>
                      <wps:txbx>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wps:txbx>
                      <wps:bodyPr wrap="square" rtlCol="0">
                        <a:spAutoFit/>
                      </wps:bodyPr>
                    </wps:wsp>
                  </a:graphicData>
                </a:graphic>
                <wp14:sizeRelH relativeFrom="margin">
                  <wp14:pctWidth>0</wp14:pctWidth>
                </wp14:sizeRelH>
              </wp:anchor>
            </w:drawing>
          </mc:Choice>
          <mc:Fallback>
            <w:pict>
              <v:shape w14:anchorId="33AA7E75" id="TextBox 55" o:spid="_x0000_s1034" type="#_x0000_t202" style="position:absolute;margin-left:87.75pt;margin-top:180.3pt;width:223.3pt;height:21.8pt;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" filled="f" stroked="f">
                <v:textbox style="mso-fit-shape-to-text:t">
                  <w:txbxContent>
                    <w:p w14:paraId="7CE9AA6C" w14:textId="25EC7F2E" w:rsidR="00D40B3F" w:rsidRDefault="00D40B3F" w:rsidP="00D40B3F">
                      <w:pPr>
                        <w:pStyle w:val="NormalWeb"/>
                        <w:spacing w:before="0"/>
                      </w:pPr>
                      <w:r>
                        <w:rPr>
                          <w:rFonts w:asciiTheme="minorHAnsi" w:hAnsi="Calibri" w:cstheme="minorBidi"/>
                          <w:color w:val="000000" w:themeColor="text1"/>
                          <w:kern w:val="24"/>
                        </w:rPr>
                        <w:t>Send Heartbeat Message [DEV-53]</w:t>
                      </w:r>
                    </w:p>
                  </w:txbxContent>
                </v:textbox>
              </v:shape>
            </w:pict>
          </mc:Fallback>
        </mc:AlternateContent>
      </w:r>
      <w:r w:rsidR="00263383" w:rsidRPr="00D26514">
        <w:rPr>
          <w:noProof/>
        </w:rPr>
        <mc:AlternateContent>
          <mc:Choice Requires="wps">
            <w:drawing>
              <wp:anchor distT="0" distB="0" distL="114300" distR="114300" simplePos="0" relativeHeight="251658752" behindDoc="0" locked="0" layoutInCell="1" allowOverlap="1" wp14:anchorId="1BC7F241" wp14:editId="70B94D3A">
                <wp:simplePos x="0" y="0"/>
                <wp:positionH relativeFrom="column">
                  <wp:posOffset>1104900</wp:posOffset>
                </wp:positionH>
                <wp:positionV relativeFrom="paragraph">
                  <wp:posOffset>689610</wp:posOffset>
                </wp:positionV>
                <wp:extent cx="2466975" cy="276860"/>
                <wp:effectExtent l="0" t="0" r="0" b="0"/>
                <wp:wrapNone/>
                <wp:docPr id="56" name="TextBox 55"/>
                <wp:cNvGraphicFramePr/>
                <a:graphic xmlns:a="http://schemas.openxmlformats.org/drawingml/2006/main">
                  <a:graphicData uri="http://schemas.microsoft.com/office/word/2010/wordprocessingShape">
                    <wps:wsp>
                      <wps:cNvSpPr txBox="1"/>
                      <wps:spPr>
                        <a:xfrm>
                          <a:off x="0" y="0"/>
                          <a:ext cx="2466975" cy="276860"/>
                        </a:xfrm>
                        <a:prstGeom prst="rect">
                          <a:avLst/>
                        </a:prstGeom>
                        <a:noFill/>
                      </wps:spPr>
                      <wps:txbx>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wps:txbx>
                      <wps:bodyPr wrap="square" rtlCol="0">
                        <a:spAutoFit/>
                      </wps:bodyPr>
                    </wps:wsp>
                  </a:graphicData>
                </a:graphic>
                <wp14:sizeRelH relativeFrom="margin">
                  <wp14:pctWidth>0</wp14:pctWidth>
                </wp14:sizeRelH>
              </wp:anchor>
            </w:drawing>
          </mc:Choice>
          <mc:Fallback>
            <w:pict>
              <v:shape w14:anchorId="1BC7F241" id="_x0000_s1035" type="#_x0000_t202" style="position:absolute;margin-left:87pt;margin-top:54.3pt;width:194.25pt;height:21.8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" filled="f" stroked="f">
                <v:textbox style="mso-fit-shape-to-text:t">
                  <w:txbxContent>
                    <w:p w14:paraId="228A75EE" w14:textId="584037E3" w:rsidR="00A67137" w:rsidRDefault="00263383" w:rsidP="00C66F96">
                      <w:pPr>
                        <w:pStyle w:val="NormalWeb"/>
                        <w:spacing w:before="0"/>
                      </w:pPr>
                      <w:r>
                        <w:rPr>
                          <w:rFonts w:asciiTheme="minorHAnsi" w:hAnsi="Calibri" w:cstheme="minorBidi"/>
                          <w:color w:val="000000" w:themeColor="text1"/>
                          <w:kern w:val="24"/>
                        </w:rPr>
                        <w:t>Send Heartbeat Message</w:t>
                      </w:r>
                      <w:r w:rsidR="00A67137">
                        <w:rPr>
                          <w:rFonts w:asciiTheme="minorHAnsi" w:hAnsi="Calibri" w:cstheme="minorBidi"/>
                          <w:color w:val="000000" w:themeColor="text1"/>
                          <w:kern w:val="24"/>
                        </w:rPr>
                        <w:t xml:space="preserve"> [</w:t>
                      </w:r>
                      <w:r>
                        <w:rPr>
                          <w:rFonts w:asciiTheme="minorHAnsi" w:hAnsi="Calibri" w:cstheme="minorBidi"/>
                          <w:color w:val="000000" w:themeColor="text1"/>
                          <w:kern w:val="24"/>
                        </w:rPr>
                        <w:t>DEV-53</w:t>
                      </w:r>
                      <w:r w:rsidR="00A67137">
                        <w:rPr>
                          <w:rFonts w:asciiTheme="minorHAnsi" w:hAnsi="Calibri" w:cstheme="minorBidi"/>
                          <w:color w:val="000000" w:themeColor="text1"/>
                          <w:kern w:val="24"/>
                        </w:rPr>
                        <w:t>]</w:t>
                      </w:r>
                    </w:p>
                  </w:txbxContent>
                </v:textbox>
              </v:shape>
            </w:pict>
          </mc:Fallback>
        </mc:AlternateContent>
      </w:r>
      <w:r w:rsidR="00FC799F" w:rsidRPr="00D26514">
        <w:rPr>
          <w:noProof/>
        </w:rPr>
        <mc:AlternateContent>
          <mc:Choice Requires="wpc">
            <w:drawing>
              <wp:inline distT="0" distB="0" distL="0" distR="0" wp14:anchorId="738B392E" wp14:editId="28CD3A66">
                <wp:extent cx="5775960" cy="3876675"/>
                <wp:effectExtent l="0" t="0" r="0" b="0"/>
                <wp:docPr id="52" name="Canvas 5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9" name="Flowchart: Process 89"/>
                        <wps:cNvSpPr/>
                        <wps:spPr>
                          <a:xfrm>
                            <a:off x="173340" y="34222"/>
                            <a:ext cx="1687699" cy="421097"/>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8A2C2B" w14:textId="4D1A39A6" w:rsidR="00A67137" w:rsidRDefault="00FB3AF0" w:rsidP="00FC799F">
                              <w:pPr>
                                <w:pStyle w:val="NormalWeb"/>
                                <w:spacing w:before="0"/>
                                <w:jc w:val="center"/>
                              </w:pPr>
                              <w:r>
                                <w:rPr>
                                  <w:rFonts w:asciiTheme="minorHAnsi" w:hAnsi="Calibri" w:cstheme="minorBidi"/>
                                  <w:color w:val="000000" w:themeColor="text1"/>
                                  <w:kern w:val="24"/>
                                </w:rPr>
                                <w:t>Alert Reporter</w:t>
                              </w:r>
                            </w:p>
                          </w:txbxContent>
                        </wps:txbx>
                        <wps:bodyPr lIns="88043" tIns="44021" rIns="88043" bIns="44021" rtlCol="0" anchor="ctr"/>
                      </wps:wsp>
                      <wps:wsp>
                        <wps:cNvPr id="90" name="Flowchart: Process 90"/>
                        <wps:cNvSpPr/>
                        <wps:spPr>
                          <a:xfrm>
                            <a:off x="3307070" y="9526"/>
                            <a:ext cx="1702375" cy="421097"/>
                          </a:xfrm>
                          <a:prstGeom prst="flowChartProcess">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F08C" w14:textId="2EF0BD05" w:rsidR="00A67137" w:rsidRDefault="005D25AA" w:rsidP="00FC799F">
                              <w:pPr>
                                <w:pStyle w:val="NormalWeb"/>
                                <w:spacing w:before="0"/>
                                <w:jc w:val="center"/>
                              </w:pPr>
                              <w:r>
                                <w:rPr>
                                  <w:rFonts w:asciiTheme="minorHAnsi" w:hAnsi="Calibri" w:cstheme="minorBidi"/>
                                  <w:color w:val="000000" w:themeColor="text1"/>
                                  <w:kern w:val="24"/>
                                </w:rPr>
                                <w:t>Alert Manager</w:t>
                              </w:r>
                            </w:p>
                          </w:txbxContent>
                        </wps:txbx>
                        <wps:bodyPr lIns="88043" tIns="44021" rIns="88043" bIns="44021" rtlCol="0" anchor="ctr"/>
                      </wps:wsp>
                      <wps:wsp>
                        <wps:cNvPr id="100" name="Straight Connector 100"/>
                        <wps:cNvCnPr/>
                        <wps:spPr>
                          <a:xfrm>
                            <a:off x="965819" y="400537"/>
                            <a:ext cx="0" cy="320943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2" name="Rectangle 102"/>
                        <wps:cNvSpPr/>
                        <wps:spPr>
                          <a:xfrm>
                            <a:off x="819069" y="558402"/>
                            <a:ext cx="293513" cy="121324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4" name="Rectangle 104"/>
                        <wps:cNvSpPr/>
                        <wps:spPr>
                          <a:xfrm>
                            <a:off x="819069" y="2183665"/>
                            <a:ext cx="293513" cy="107388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09" name="Straight Connector 109"/>
                        <wps:cNvCnPr/>
                        <wps:spPr>
                          <a:xfrm>
                            <a:off x="4141634" y="337083"/>
                            <a:ext cx="11266" cy="329194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3994895" y="535130"/>
                            <a:ext cx="293513" cy="11888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11" name="Rectangle 111"/>
                        <wps:cNvSpPr/>
                        <wps:spPr>
                          <a:xfrm>
                            <a:off x="3994894" y="2183746"/>
                            <a:ext cx="293513" cy="108783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lIns="88043" tIns="44021" rIns="88043" bIns="44021" rtlCol="0" anchor="ctr"/>
                      </wps:wsp>
                      <wps:wsp>
                        <wps:cNvPr id="160" name="Straight Arrow Connector 160"/>
                        <wps:cNvCnPr/>
                        <wps:spPr>
                          <a:xfrm flipH="1">
                            <a:off x="1117260" y="1438275"/>
                            <a:ext cx="2877634" cy="116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TextBox 74"/>
                        <wps:cNvSpPr txBox="1"/>
                        <wps:spPr>
                          <a:xfrm>
                            <a:off x="1102597" y="1142748"/>
                            <a:ext cx="2831465" cy="277495"/>
                          </a:xfrm>
                          <a:prstGeom prst="rect">
                            <a:avLst/>
                          </a:prstGeom>
                          <a:noFill/>
                        </wps:spPr>
                        <wps:txbx>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 [DEV-54]</w:t>
                              </w:r>
                            </w:p>
                          </w:txbxContent>
                        </wps:txbx>
                        <wps:bodyPr wrap="square" rtlCol="0">
                          <a:spAutoFit/>
                        </wps:bodyPr>
                      </wps:wsp>
                      <wps:wsp>
                        <wps:cNvPr id="162" name="Straight Arrow Connector 162"/>
                        <wps:cNvCnPr/>
                        <wps:spPr>
                          <a:xfrm flipH="1">
                            <a:off x="1117260" y="992162"/>
                            <a:ext cx="289276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9" name="TextBox 79"/>
                        <wps:cNvSpPr txBox="1"/>
                        <wps:spPr>
                          <a:xfrm>
                            <a:off x="173340" y="619065"/>
                            <a:ext cx="541020" cy="277495"/>
                          </a:xfrm>
                          <a:prstGeom prst="rect">
                            <a:avLst/>
                          </a:prstGeom>
                          <a:noFill/>
                          <a:ln>
                            <a:solidFill>
                              <a:srgbClr val="000000"/>
                            </a:solidFill>
                          </a:ln>
                        </wps:spPr>
                        <wps:txbx>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wps:txbx>
                        <wps:bodyPr wrap="square" rtlCol="0">
                          <a:spAutoFit/>
                        </wps:bodyPr>
                      </wps:wsp>
                      <wps:wsp>
                        <wps:cNvPr id="1755480577" name="TextBox 79"/>
                        <wps:cNvSpPr txBox="1"/>
                        <wps:spPr>
                          <a:xfrm>
                            <a:off x="1923074" y="246623"/>
                            <a:ext cx="1468120" cy="353695"/>
                          </a:xfrm>
                          <a:prstGeom prst="rect">
                            <a:avLst/>
                          </a:prstGeom>
                          <a:noFill/>
                          <a:ln>
                            <a:noFill/>
                          </a:ln>
                        </wps:spPr>
                        <wps:txbx>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wps:txbx>
                        <wps:bodyPr wrap="square" rtlCol="0">
                          <a:spAutoFit/>
                        </wps:bodyPr>
                      </wps:wsp>
                      <wps:wsp>
                        <wps:cNvPr id="2134988077" name="Straight Arrow Connector 2134988077"/>
                        <wps:cNvCnPr/>
                        <wps:spPr>
                          <a:xfrm flipH="1">
                            <a:off x="1109005" y="3008925"/>
                            <a:ext cx="2877185" cy="114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344939" name="TextBox 74"/>
                        <wps:cNvSpPr txBox="1"/>
                        <wps:spPr>
                          <a:xfrm>
                            <a:off x="1118784" y="2637443"/>
                            <a:ext cx="2831465" cy="353695"/>
                          </a:xfrm>
                          <a:prstGeom prst="rect">
                            <a:avLst/>
                          </a:prstGeom>
                          <a:noFill/>
                        </wps:spPr>
                        <wps:txbx>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 [DEV-54]</w:t>
                              </w:r>
                            </w:p>
                          </w:txbxContent>
                        </wps:txbx>
                        <wps:bodyPr wrap="square" rtlCol="0">
                          <a:spAutoFit/>
                        </wps:bodyPr>
                      </wps:wsp>
                      <wps:wsp>
                        <wps:cNvPr id="1285225396" name="Straight Arrow Connector 1285225396"/>
                        <wps:cNvCnPr/>
                        <wps:spPr>
                          <a:xfrm flipH="1">
                            <a:off x="1109005" y="2563155"/>
                            <a:ext cx="289242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52314288" name="TextBox 79"/>
                        <wps:cNvSpPr txBox="1"/>
                        <wps:spPr>
                          <a:xfrm>
                            <a:off x="1137835" y="1818300"/>
                            <a:ext cx="2882645" cy="353695"/>
                          </a:xfrm>
                          <a:prstGeom prst="rect">
                            <a:avLst/>
                          </a:prstGeom>
                          <a:noFill/>
                          <a:ln>
                            <a:noFill/>
                          </a:ln>
                        </wps:spPr>
                        <wps:txbx>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wps:txbx>
                        <wps:bodyPr wrap="square" rtlCol="0">
                          <a:spAutoFit/>
                        </wps:bodyPr>
                      </wps:wsp>
                      <wps:wsp>
                        <wps:cNvPr id="1885570840" name="Rectangle 1885570840"/>
                        <wps:cNvSpPr/>
                        <wps:spPr>
                          <a:xfrm>
                            <a:off x="161925" y="619079"/>
                            <a:ext cx="4724400" cy="104775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38B392E" id="Canvas 52" o:spid="_x0000_s1036" editas="canvas" style="width:454.8pt;height:305.25pt;mso-position-horizontal-relative:char;mso-position-vertical-relative:line" coordsize="57759,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">
                <v:shape id="_x0000_s1037" type="#_x0000_t75" style="position:absolute;width:57759;height:38766;visibility:visible;mso-wrap-style:square">
                  <v:fill o:detectmouseclick="t"/>
                  <v:path o:connecttype="none"/>
                </v:shape>
                <v:shapetype id="_x0000_t109" coordsize="21600,21600" o:spt="109" path="m,l,21600r21600,l21600,xe">
                  <v:stroke joinstyle="miter"/>
                  <v:path gradientshapeok="t" o:connecttype="rect"/>
                </v:shapetype>
                <v:shape id="Flowchart: Process 89" o:spid="_x0000_s1038" type="#_x0000_t109" style="position:absolute;left:1733;top:342;width:16877;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" filled="f" stroked="f" strokeweight="1pt">
                  <v:textbox inset="2.44564mm,1.2228mm,2.44564mm,1.2228mm">
                    <w:txbxContent>
                      <w:p w14:paraId="698A2C2B" w14:textId="4D1A39A6" w:rsidR="00A67137" w:rsidRDefault="00FB3AF0" w:rsidP="00FC799F">
                        <w:pPr>
                          <w:pStyle w:val="NormalWeb"/>
                          <w:spacing w:before="0"/>
                          <w:jc w:val="center"/>
                        </w:pPr>
                        <w:r>
                          <w:rPr>
                            <w:rFonts w:asciiTheme="minorHAnsi" w:hAnsi="Calibri" w:cstheme="minorBidi"/>
                            <w:color w:val="000000" w:themeColor="text1"/>
                            <w:kern w:val="24"/>
                          </w:rPr>
                          <w:t>Alert Reporter</w:t>
                        </w:r>
                      </w:p>
                    </w:txbxContent>
                  </v:textbox>
                </v:shape>
                <v:shape id="Flowchart: Process 90" o:spid="_x0000_s1039" type="#_x0000_t109" style="position:absolute;left:33070;top:95;width:17024;height:4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" fillcolor="white [3212]" stroked="f" strokeweight="1pt">
                  <v:textbox inset="2.44564mm,1.2228mm,2.44564mm,1.2228mm">
                    <w:txbxContent>
                      <w:p w14:paraId="5734F08C" w14:textId="2EF0BD05" w:rsidR="00A67137" w:rsidRDefault="005D25AA" w:rsidP="00FC799F">
                        <w:pPr>
                          <w:pStyle w:val="NormalWeb"/>
                          <w:spacing w:before="0"/>
                          <w:jc w:val="center"/>
                        </w:pPr>
                        <w:r>
                          <w:rPr>
                            <w:rFonts w:asciiTheme="minorHAnsi" w:hAnsi="Calibri" w:cstheme="minorBidi"/>
                            <w:color w:val="000000" w:themeColor="text1"/>
                            <w:kern w:val="24"/>
                          </w:rPr>
                          <w:t>Alert Manager</w:t>
                        </w:r>
                      </w:p>
                    </w:txbxContent>
                  </v:textbox>
                </v:shape>
                <v:line id="Straight Connector 100" o:spid="_x0000_s1040" style="position:absolute;visibility:visible;mso-wrap-style:square" from="9658,4005" to="9658,36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" strokecolor="black [3213]" strokeweight=".5pt">
                  <v:stroke dashstyle="dash" joinstyle="miter"/>
                </v:line>
                <v:rect id="Rectangle 102" o:spid="_x0000_s1041" style="position:absolute;left:8190;top:5584;width:2935;height:12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" fillcolor="white [3212]" strokecolor="black [3213]" strokeweight="1pt">
                  <v:textbox inset="2.44564mm,1.2228mm,2.44564mm,1.2228mm"/>
                </v:rect>
                <v:rect id="Rectangle 104" o:spid="_x0000_s1042" style="position:absolute;left:8190;top:21836;width:2935;height:107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" fillcolor="white [3212]" strokecolor="black [3213]" strokeweight="1pt">
                  <v:textbox inset="2.44564mm,1.2228mm,2.44564mm,1.2228mm"/>
                </v:rect>
                <v:line id="Straight Connector 109" o:spid="_x0000_s1043" style="position:absolute;visibility:visible;mso-wrap-style:square" from="41416,3370" to="41529,36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" strokecolor="black [3213]" strokeweight=".5pt">
                  <v:stroke dashstyle="dash" joinstyle="miter"/>
                </v:line>
                <v:rect id="Rectangle 110" o:spid="_x0000_s1044" style="position:absolute;left:39948;top:5351;width:2936;height:11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" fillcolor="white [3212]" strokecolor="black [3213]" strokeweight="1pt">
                  <v:textbox inset="2.44564mm,1.2228mm,2.44564mm,1.2228mm"/>
                </v:rect>
                <v:rect id="Rectangle 111" o:spid="_x0000_s1045" style="position:absolute;left:39948;top:21837;width:2936;height:10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" fillcolor="white [3212]" strokecolor="black [3213]" strokeweight="1pt">
                  <v:textbox inset="2.44564mm,1.2228mm,2.44564mm,1.2228mm"/>
                </v:rect>
                <v:shapetype id="_x0000_t32" coordsize="21600,21600" o:spt="32" o:oned="t" path="m,l21600,21600e" filled="f">
                  <v:path arrowok="t" fillok="f" o:connecttype="none"/>
                  <o:lock v:ext="edit" shapetype="t"/>
                </v:shapetype>
                <v:shape id="Straight Arrow Connector 160" o:spid="_x0000_s1046" type="#_x0000_t32" style="position:absolute;left:11172;top:14382;width:28776;height:1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" strokecolor="black [3213]" strokeweight=".5pt">
                  <v:stroke endarrow="block" joinstyle="miter"/>
                </v:shape>
                <v:shape id="TextBox 74" o:spid="_x0000_s1047" type="#_x0000_t202" style="position:absolute;left:11025;top:11427;width:28315;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" filled="f" stroked="f">
                  <v:textbox style="mso-fit-shape-to-text:t">
                    <w:txbxContent>
                      <w:p w14:paraId="5C85D31E" w14:textId="7BC929A0" w:rsidR="00A67137" w:rsidRDefault="003032CC" w:rsidP="00C66F96">
                        <w:pPr>
                          <w:pStyle w:val="NormalWeb"/>
                          <w:spacing w:before="0"/>
                        </w:pPr>
                        <w:r>
                          <w:rPr>
                            <w:rFonts w:asciiTheme="minorHAnsi" w:hAnsi="Calibri" w:cstheme="minorBidi"/>
                            <w:color w:val="000000" w:themeColor="text1"/>
                            <w:kern w:val="24"/>
                          </w:rPr>
                          <w:t>Acknowledge</w:t>
                        </w:r>
                        <w:r w:rsidR="00BD3151">
                          <w:rPr>
                            <w:rFonts w:asciiTheme="minorHAnsi" w:hAnsi="Calibri" w:cstheme="minorBidi"/>
                            <w:color w:val="000000" w:themeColor="text1"/>
                            <w:kern w:val="24"/>
                          </w:rPr>
                          <w:t xml:space="preserve"> Heartbeat Message [DEV-54]</w:t>
                        </w:r>
                      </w:p>
                    </w:txbxContent>
                  </v:textbox>
                </v:shape>
                <v:shape id="Straight Arrow Connector 162" o:spid="_x0000_s1048" type="#_x0000_t32" style="position:absolute;left:11172;top:9921;width:2892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" strokecolor="black [3213]" strokeweight=".5pt">
                  <v:stroke startarrow="block" joinstyle="miter"/>
                </v:shape>
                <v:shape id="TextBox 79" o:spid="_x0000_s1049" type="#_x0000_t202" style="position:absolute;left:1733;top:6190;width:5410;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" filled="f">
                  <v:textbox style="mso-fit-shape-to-text:t">
                    <w:txbxContent>
                      <w:p w14:paraId="67B4FB33" w14:textId="24DEA019" w:rsidR="00A67137" w:rsidRDefault="008648AE" w:rsidP="00C66F96">
                        <w:pPr>
                          <w:pStyle w:val="NormalWeb"/>
                          <w:spacing w:before="0"/>
                        </w:pPr>
                        <w:r>
                          <w:rPr>
                            <w:rFonts w:asciiTheme="minorHAnsi" w:hAnsi="Calibri" w:cstheme="minorBidi"/>
                            <w:color w:val="000000" w:themeColor="text1"/>
                            <w:kern w:val="24"/>
                          </w:rPr>
                          <w:t>Loop</w:t>
                        </w:r>
                      </w:p>
                    </w:txbxContent>
                  </v:textbox>
                </v:shape>
                <v:shape id="TextBox 79" o:spid="_x0000_s1050" type="#_x0000_t202" style="position:absolute;left:19230;top:2466;width:14681;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" filled="f" stroked="f">
                  <v:textbox style="mso-fit-shape-to-text:t">
                    <w:txbxContent>
                      <w:p w14:paraId="67878F79" w14:textId="3A481DDF" w:rsidR="009B54EF" w:rsidRPr="00C42166" w:rsidRDefault="00674AA5" w:rsidP="009B54EF">
                        <w:pPr>
                          <w:rPr>
                            <w:rFonts w:ascii="Calibri" w:hAnsi="Calibri"/>
                            <w:b/>
                            <w:bCs/>
                            <w:color w:val="000000"/>
                            <w:kern w:val="24"/>
                            <w:szCs w:val="24"/>
                          </w:rPr>
                        </w:pPr>
                        <w:r w:rsidRPr="00C42166">
                          <w:rPr>
                            <w:rFonts w:ascii="Calibri" w:hAnsi="Calibri"/>
                            <w:b/>
                            <w:bCs/>
                            <w:color w:val="000000"/>
                            <w:kern w:val="24"/>
                          </w:rPr>
                          <w:t>Normal operation</w:t>
                        </w:r>
                      </w:p>
                    </w:txbxContent>
                  </v:textbox>
                </v:shape>
                <v:shape id="Straight Arrow Connector 2134988077" o:spid="_x0000_s1051" type="#_x0000_t32" style="position:absolute;left:11090;top:30089;width:28771;height:1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" strokecolor="black [3213]" strokeweight=".5pt">
                  <v:stroke endarrow="block" joinstyle="miter"/>
                </v:shape>
                <v:shape id="TextBox 74" o:spid="_x0000_s1052" type="#_x0000_t202" style="position:absolute;left:11187;top:26374;width:28315;height:3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" filled="f" stroked="f">
                  <v:textbox style="mso-fit-shape-to-text:t">
                    <w:txbxContent>
                      <w:p w14:paraId="727D6D9A" w14:textId="77777777" w:rsidR="00D40B3F" w:rsidRDefault="00D40B3F" w:rsidP="00D40B3F">
                        <w:pPr>
                          <w:rPr>
                            <w:rFonts w:ascii="Calibri" w:hAnsi="Calibri"/>
                            <w:color w:val="000000"/>
                            <w:kern w:val="24"/>
                            <w:szCs w:val="24"/>
                          </w:rPr>
                        </w:pPr>
                        <w:r>
                          <w:rPr>
                            <w:rFonts w:ascii="Calibri" w:hAnsi="Calibri"/>
                            <w:color w:val="000000"/>
                            <w:kern w:val="24"/>
                          </w:rPr>
                          <w:t>Acknowledge Heartbeat Message [DEV-54]</w:t>
                        </w:r>
                      </w:p>
                    </w:txbxContent>
                  </v:textbox>
                </v:shape>
                <v:shape id="Straight Arrow Connector 1285225396" o:spid="_x0000_s1053" type="#_x0000_t32" style="position:absolute;left:11090;top:25631;width:2892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" strokecolor="black [3213]" strokeweight=".5pt">
                  <v:stroke startarrow="block" joinstyle="miter"/>
                </v:shape>
                <v:shape id="TextBox 79" o:spid="_x0000_s1054" type="#_x0000_t202" style="position:absolute;left:11378;top:18183;width:28826;height:3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" filled="f" stroked="f">
                  <v:textbox style="mso-fit-shape-to-text:t">
                    <w:txbxContent>
                      <w:p w14:paraId="003A9987" w14:textId="0096D572" w:rsidR="009B0EDB" w:rsidRPr="00C42166" w:rsidRDefault="009B0EDB" w:rsidP="009B0EDB">
                        <w:pPr>
                          <w:rPr>
                            <w:rFonts w:ascii="Calibri" w:hAnsi="Calibri"/>
                            <w:b/>
                            <w:bCs/>
                            <w:color w:val="000000"/>
                            <w:kern w:val="24"/>
                            <w:szCs w:val="24"/>
                          </w:rPr>
                        </w:pPr>
                        <w:r w:rsidRPr="00C42166">
                          <w:rPr>
                            <w:rFonts w:ascii="Calibri" w:hAnsi="Calibri"/>
                            <w:b/>
                            <w:bCs/>
                            <w:color w:val="000000"/>
                            <w:kern w:val="24"/>
                          </w:rPr>
                          <w:t>Alert Reporter</w:t>
                        </w:r>
                        <w:r w:rsidR="00673CCC">
                          <w:rPr>
                            <w:rFonts w:ascii="Calibri" w:hAnsi="Calibri"/>
                            <w:b/>
                            <w:bCs/>
                            <w:color w:val="000000"/>
                            <w:kern w:val="24"/>
                          </w:rPr>
                          <w:t xml:space="preserve"> or Alert Manager</w:t>
                        </w:r>
                        <w:r w:rsidRPr="00C42166">
                          <w:rPr>
                            <w:rFonts w:ascii="Calibri" w:hAnsi="Calibri"/>
                            <w:b/>
                            <w:bCs/>
                            <w:color w:val="000000"/>
                            <w:kern w:val="24"/>
                          </w:rPr>
                          <w:t xml:space="preserve"> </w:t>
                        </w:r>
                        <w:r w:rsidR="00420D63" w:rsidRPr="00C42166">
                          <w:rPr>
                            <w:rFonts w:ascii="Calibri" w:hAnsi="Calibri"/>
                            <w:b/>
                            <w:bCs/>
                            <w:color w:val="000000"/>
                            <w:kern w:val="24"/>
                          </w:rPr>
                          <w:t>ends MC</w:t>
                        </w:r>
                      </w:p>
                    </w:txbxContent>
                  </v:textbox>
                </v:shape>
                <v:rect id="Rectangle 1885570840" o:spid="_x0000_s1055" style="position:absolute;left:1619;top:6190;width:47244;height:10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" filled="f" strokecolor="black [3200]" strokeweight="1pt"/>
                <w10:anchorlock/>
              </v:group>
            </w:pict>
          </mc:Fallback>
        </mc:AlternateContent>
      </w:r>
    </w:p>
    <w:p w14:paraId="2A975858" w14:textId="2546F243" w:rsidR="00C66F96" w:rsidRPr="00D26514" w:rsidRDefault="00C66F96" w:rsidP="00C66F96">
      <w:pPr>
        <w:pStyle w:val="FigureTitle"/>
      </w:pPr>
      <w:r w:rsidRPr="00D26514">
        <w:t xml:space="preserve">Figure </w:t>
      </w:r>
      <w:r w:rsidR="007944DB">
        <w:t>14</w:t>
      </w:r>
      <w:r w:rsidRPr="00D26514">
        <w:t xml:space="preserve">.4.2.2-1: Basic Process Flow in </w:t>
      </w:r>
      <w:r w:rsidR="005D25AA">
        <w:t>PCMC</w:t>
      </w:r>
      <w:r w:rsidRPr="00D26514">
        <w:t xml:space="preserve"> Profile</w:t>
      </w:r>
    </w:p>
    <w:p w14:paraId="6456C7B5" w14:textId="77777777" w:rsidR="00BF2986" w:rsidRPr="00D26514" w:rsidRDefault="00BF2986" w:rsidP="003B70A2">
      <w:pPr>
        <w:pStyle w:val="BodyText"/>
      </w:pPr>
    </w:p>
    <w:p w14:paraId="286C7C06" w14:textId="562E747F" w:rsidR="00303E20" w:rsidRPr="00D26514" w:rsidRDefault="00214132" w:rsidP="00303E20">
      <w:pPr>
        <w:pStyle w:val="Heading2"/>
        <w:numPr>
          <w:ilvl w:val="0"/>
          <w:numId w:val="0"/>
        </w:numPr>
        <w:rPr>
          <w:noProof w:val="0"/>
        </w:rPr>
      </w:pPr>
      <w:bookmarkStart w:id="234" w:name="_Toc345074664"/>
      <w:bookmarkStart w:id="235" w:name="_Toc18414922"/>
      <w:bookmarkStart w:id="236" w:name="_Toc189043144"/>
      <w:r>
        <w:rPr>
          <w:noProof w:val="0"/>
        </w:rPr>
        <w:t>14</w:t>
      </w:r>
      <w:r w:rsidR="00303E20" w:rsidRPr="00D26514">
        <w:rPr>
          <w:noProof w:val="0"/>
        </w:rPr>
        <w:t>.</w:t>
      </w:r>
      <w:r w:rsidR="00AF472E" w:rsidRPr="00D26514">
        <w:rPr>
          <w:noProof w:val="0"/>
        </w:rPr>
        <w:t>5</w:t>
      </w:r>
      <w:r w:rsidR="005F21E7" w:rsidRPr="00D26514">
        <w:rPr>
          <w:noProof w:val="0"/>
        </w:rPr>
        <w:t xml:space="preserve"> </w:t>
      </w:r>
      <w:r w:rsidR="00637212">
        <w:rPr>
          <w:noProof w:val="0"/>
        </w:rPr>
        <w:t>PCMC</w:t>
      </w:r>
      <w:r w:rsidR="00303E20" w:rsidRPr="00D26514">
        <w:rPr>
          <w:noProof w:val="0"/>
        </w:rPr>
        <w:t xml:space="preserve"> Security Considerations</w:t>
      </w:r>
      <w:bookmarkEnd w:id="234"/>
      <w:bookmarkEnd w:id="235"/>
      <w:bookmarkEnd w:id="236"/>
    </w:p>
    <w:p w14:paraId="15E4AA69" w14:textId="59B2D760" w:rsidR="00C82ED4" w:rsidRPr="00D26514" w:rsidRDefault="0056671F" w:rsidP="0056671F">
      <w:pPr>
        <w:pStyle w:val="BodyText"/>
        <w:rPr>
          <w:iCs/>
        </w:rPr>
      </w:pPr>
      <w:r w:rsidRPr="0056671F">
        <w:t xml:space="preserve">This profile itself does not impose specific requirements for authentication, encryption, </w:t>
      </w:r>
      <w:r w:rsidR="00BC4300" w:rsidRPr="0056671F">
        <w:t>or</w:t>
      </w:r>
      <w:r w:rsidR="00BC4300">
        <w:t xml:space="preserve"> </w:t>
      </w:r>
      <w:r w:rsidR="00BC4300" w:rsidRPr="0056671F">
        <w:t>auditing</w:t>
      </w:r>
      <w:r w:rsidRPr="0056671F">
        <w:t xml:space="preserve">, leaving these matters to site-specific policy or agreement based on careful risk. The IHE </w:t>
      </w:r>
      <w:r w:rsidR="00B942C9">
        <w:t>DEV</w:t>
      </w:r>
      <w:r w:rsidR="00B942C9" w:rsidRPr="0056671F">
        <w:t xml:space="preserve"> </w:t>
      </w:r>
      <w:r w:rsidRPr="0056671F">
        <w:t xml:space="preserve">Technical Framework identifies security requirements across all </w:t>
      </w:r>
      <w:r w:rsidR="00B942C9">
        <w:t>DEV</w:t>
      </w:r>
      <w:r w:rsidRPr="0056671F">
        <w:t xml:space="preserve"> profile</w:t>
      </w:r>
      <w:r>
        <w:t>s</w:t>
      </w:r>
      <w:r w:rsidR="006E5767" w:rsidRPr="00D26514">
        <w:rPr>
          <w:iCs/>
        </w:rPr>
        <w:t>.</w:t>
      </w:r>
    </w:p>
    <w:p w14:paraId="006A4CF9" w14:textId="7A7298D0" w:rsidR="00167DB7" w:rsidRPr="00D26514" w:rsidRDefault="00214132" w:rsidP="00167DB7">
      <w:pPr>
        <w:pStyle w:val="Heading2"/>
        <w:numPr>
          <w:ilvl w:val="0"/>
          <w:numId w:val="0"/>
        </w:numPr>
        <w:rPr>
          <w:noProof w:val="0"/>
        </w:rPr>
      </w:pPr>
      <w:bookmarkStart w:id="237" w:name="_Toc345074665"/>
      <w:bookmarkStart w:id="238" w:name="_Toc18414923"/>
      <w:bookmarkStart w:id="239" w:name="_Toc189043145"/>
      <w:r>
        <w:rPr>
          <w:noProof w:val="0"/>
        </w:rPr>
        <w:t>14</w:t>
      </w:r>
      <w:r w:rsidR="00167DB7" w:rsidRPr="00D26514">
        <w:rPr>
          <w:noProof w:val="0"/>
        </w:rPr>
        <w:t>.</w:t>
      </w:r>
      <w:r w:rsidR="00AF472E" w:rsidRPr="00D26514">
        <w:rPr>
          <w:noProof w:val="0"/>
        </w:rPr>
        <w:t>6</w:t>
      </w:r>
      <w:r w:rsidR="00167DB7" w:rsidRPr="00D26514">
        <w:rPr>
          <w:noProof w:val="0"/>
        </w:rPr>
        <w:t xml:space="preserve"> </w:t>
      </w:r>
      <w:r w:rsidR="001E1F95">
        <w:rPr>
          <w:noProof w:val="0"/>
        </w:rPr>
        <w:t>PCMC</w:t>
      </w:r>
      <w:r w:rsidR="00167DB7" w:rsidRPr="00D26514">
        <w:rPr>
          <w:noProof w:val="0"/>
        </w:rPr>
        <w:t xml:space="preserve"> </w:t>
      </w:r>
      <w:r w:rsidR="00ED5269" w:rsidRPr="00D26514">
        <w:rPr>
          <w:noProof w:val="0"/>
        </w:rPr>
        <w:t xml:space="preserve">Cross </w:t>
      </w:r>
      <w:r w:rsidR="00167DB7" w:rsidRPr="00D26514">
        <w:rPr>
          <w:noProof w:val="0"/>
        </w:rPr>
        <w:t xml:space="preserve">Profile </w:t>
      </w:r>
      <w:r w:rsidR="00ED5269" w:rsidRPr="00D26514">
        <w:rPr>
          <w:noProof w:val="0"/>
        </w:rPr>
        <w:t>Considerations</w:t>
      </w:r>
      <w:bookmarkEnd w:id="237"/>
      <w:bookmarkEnd w:id="238"/>
      <w:bookmarkEnd w:id="239"/>
    </w:p>
    <w:p w14:paraId="5CDFD137" w14:textId="1D1E32C4" w:rsidR="000514E1" w:rsidRPr="00D26514" w:rsidRDefault="008E27F3" w:rsidP="00EC477F">
      <w:pPr>
        <w:pStyle w:val="BodyText"/>
        <w:rPr>
          <w:i/>
        </w:rPr>
      </w:pPr>
      <w:r>
        <w:t xml:space="preserve">This profile is intended to </w:t>
      </w:r>
      <w:r w:rsidR="007E3C48">
        <w:t xml:space="preserve">supplement a variety </w:t>
      </w:r>
      <w:r w:rsidR="00D6316A">
        <w:t xml:space="preserve">of </w:t>
      </w:r>
      <w:r w:rsidR="00B942C9">
        <w:t xml:space="preserve">DEV </w:t>
      </w:r>
      <w:r w:rsidR="00D6316A">
        <w:t xml:space="preserve">profiles such as the Device Enterprise Communication (DEC) profile, Alert Communication </w:t>
      </w:r>
      <w:r w:rsidR="00B06AD3">
        <w:t>Management (ACM) profile, and others</w:t>
      </w:r>
      <w:r w:rsidR="00731378">
        <w:t xml:space="preserve">, where a </w:t>
      </w:r>
      <w:r w:rsidR="00BB2DF9">
        <w:t>reliable communication is required</w:t>
      </w:r>
      <w:r w:rsidR="008C57EC" w:rsidRPr="00D26514">
        <w:t>.</w:t>
      </w:r>
    </w:p>
    <w:p w14:paraId="116A1874" w14:textId="79873F06" w:rsidR="00953CFC" w:rsidRPr="00D26514" w:rsidRDefault="00953CFC" w:rsidP="0005577A">
      <w:pPr>
        <w:pStyle w:val="PartTitle"/>
        <w:rPr>
          <w:highlight w:val="yellow"/>
        </w:rPr>
      </w:pPr>
      <w:bookmarkStart w:id="240" w:name="_Toc345074666"/>
      <w:bookmarkStart w:id="241" w:name="_Toc18414924"/>
      <w:bookmarkStart w:id="242" w:name="_Toc189043146"/>
      <w:r w:rsidRPr="00D26514">
        <w:lastRenderedPageBreak/>
        <w:t>Appendices</w:t>
      </w:r>
      <w:bookmarkEnd w:id="240"/>
      <w:bookmarkEnd w:id="241"/>
      <w:r w:rsidR="00DF7DD9">
        <w:t xml:space="preserve"> to Volume 1</w:t>
      </w:r>
      <w:bookmarkEnd w:id="242"/>
      <w:r w:rsidRPr="00D26514">
        <w:rPr>
          <w:highlight w:val="yellow"/>
        </w:rPr>
        <w:t xml:space="preserve"> </w:t>
      </w:r>
    </w:p>
    <w:p w14:paraId="565FBF1C" w14:textId="38E5D2CC" w:rsidR="00953CFC" w:rsidRPr="00D26514" w:rsidRDefault="006508EC" w:rsidP="006508EC">
      <w:pPr>
        <w:pStyle w:val="BodyText"/>
      </w:pPr>
      <w:r>
        <w:t>None</w:t>
      </w:r>
    </w:p>
    <w:p w14:paraId="323378D4" w14:textId="77777777" w:rsidR="00B25B60" w:rsidRPr="00D26514" w:rsidRDefault="00B25B60" w:rsidP="00B25B60">
      <w:bookmarkStart w:id="243" w:name="_Toc336000611"/>
      <w:bookmarkStart w:id="244" w:name="_Toc345074671"/>
      <w:bookmarkEnd w:id="243"/>
    </w:p>
    <w:p w14:paraId="42AE4459" w14:textId="77777777" w:rsidR="00CF283F" w:rsidRPr="00792EE6" w:rsidRDefault="00CF283F" w:rsidP="008D7642">
      <w:pPr>
        <w:pStyle w:val="PartTitle"/>
      </w:pPr>
      <w:bookmarkStart w:id="245" w:name="_Toc18414931"/>
      <w:bookmarkStart w:id="246" w:name="_Toc189043147"/>
      <w:r w:rsidRPr="00792EE6">
        <w:lastRenderedPageBreak/>
        <w:t xml:space="preserve">Volume 2 </w:t>
      </w:r>
      <w:r w:rsidR="008D7642" w:rsidRPr="00792EE6">
        <w:t xml:space="preserve">– </w:t>
      </w:r>
      <w:r w:rsidRPr="00792EE6">
        <w:t>Transactions</w:t>
      </w:r>
      <w:bookmarkEnd w:id="244"/>
      <w:bookmarkEnd w:id="245"/>
      <w:bookmarkEnd w:id="246"/>
    </w:p>
    <w:p w14:paraId="3280D81C" w14:textId="0BF37446" w:rsidR="00303E20" w:rsidRPr="00792EE6" w:rsidRDefault="00303E20" w:rsidP="008E441F">
      <w:pPr>
        <w:pStyle w:val="EditorInstructions"/>
      </w:pPr>
      <w:bookmarkStart w:id="247" w:name="_Toc75083611"/>
      <w:r w:rsidRPr="00792EE6">
        <w:t xml:space="preserve">Add </w:t>
      </w:r>
      <w:r w:rsidR="008A63C9" w:rsidRPr="00792EE6">
        <w:t>S</w:t>
      </w:r>
      <w:r w:rsidRPr="00792EE6">
        <w:t>ection 3.</w:t>
      </w:r>
      <w:r w:rsidR="001A2306" w:rsidRPr="00792EE6">
        <w:t>11</w:t>
      </w:r>
      <w:bookmarkEnd w:id="247"/>
      <w:r w:rsidR="00D471FE">
        <w:t xml:space="preserve"> and 3.12</w:t>
      </w:r>
    </w:p>
    <w:p w14:paraId="64079706" w14:textId="7E5E135D" w:rsidR="00111CBC" w:rsidRPr="00DB009B" w:rsidRDefault="00303E20" w:rsidP="00DB009B">
      <w:pPr>
        <w:pStyle w:val="Heading2"/>
        <w:numPr>
          <w:ilvl w:val="0"/>
          <w:numId w:val="0"/>
        </w:numPr>
        <w:rPr>
          <w:noProof w:val="0"/>
        </w:rPr>
      </w:pPr>
      <w:bookmarkStart w:id="248" w:name="_Toc345074672"/>
      <w:bookmarkStart w:id="249" w:name="_Toc18414932"/>
      <w:bookmarkStart w:id="250" w:name="_Toc189043148"/>
      <w:r w:rsidRPr="00D26514">
        <w:rPr>
          <w:noProof w:val="0"/>
        </w:rPr>
        <w:t>3</w:t>
      </w:r>
      <w:r w:rsidR="00CF283F" w:rsidRPr="00D26514">
        <w:rPr>
          <w:noProof w:val="0"/>
        </w:rPr>
        <w:t>.</w:t>
      </w:r>
      <w:r w:rsidR="00693660">
        <w:rPr>
          <w:noProof w:val="0"/>
        </w:rPr>
        <w:t>53</w:t>
      </w:r>
      <w:r w:rsidR="00693660" w:rsidRPr="00D26514">
        <w:rPr>
          <w:noProof w:val="0"/>
        </w:rPr>
        <w:t xml:space="preserve"> </w:t>
      </w:r>
      <w:r w:rsidR="00792EE6" w:rsidRPr="00CE1328">
        <w:t>Send</w:t>
      </w:r>
      <w:r w:rsidR="00F5145B">
        <w:t xml:space="preserve"> </w:t>
      </w:r>
      <w:r w:rsidR="00792EE6" w:rsidRPr="00CE1328">
        <w:t>Heartbeat Message</w:t>
      </w:r>
      <w:r w:rsidR="00F5145B">
        <w:t xml:space="preserve"> </w:t>
      </w:r>
      <w:r w:rsidR="00792EE6" w:rsidRPr="00CE1328">
        <w:t>[DEV-53]</w:t>
      </w:r>
      <w:bookmarkEnd w:id="248"/>
      <w:bookmarkEnd w:id="249"/>
      <w:bookmarkEnd w:id="250"/>
    </w:p>
    <w:p w14:paraId="12399FD1" w14:textId="745EFD90" w:rsidR="00CF283F" w:rsidRPr="00D26514" w:rsidRDefault="00303E20" w:rsidP="00303E20">
      <w:pPr>
        <w:pStyle w:val="Heading3"/>
        <w:numPr>
          <w:ilvl w:val="0"/>
          <w:numId w:val="0"/>
        </w:numPr>
        <w:rPr>
          <w:noProof w:val="0"/>
        </w:rPr>
      </w:pPr>
      <w:bookmarkStart w:id="251" w:name="_Toc345074673"/>
      <w:bookmarkStart w:id="252" w:name="_Toc18414933"/>
      <w:bookmarkStart w:id="253" w:name="_Toc189043149"/>
      <w:r w:rsidRPr="00D26514">
        <w:rPr>
          <w:noProof w:val="0"/>
        </w:rPr>
        <w:t>3</w:t>
      </w:r>
      <w:r w:rsidR="00CF283F" w:rsidRPr="00D26514">
        <w:rPr>
          <w:noProof w:val="0"/>
        </w:rPr>
        <w:t>.</w:t>
      </w:r>
      <w:r w:rsidR="00693660">
        <w:rPr>
          <w:noProof w:val="0"/>
        </w:rPr>
        <w:t>53</w:t>
      </w:r>
      <w:r w:rsidR="00CF283F" w:rsidRPr="00D26514">
        <w:rPr>
          <w:noProof w:val="0"/>
        </w:rPr>
        <w:t>.1 Scope</w:t>
      </w:r>
      <w:bookmarkEnd w:id="251"/>
      <w:bookmarkEnd w:id="252"/>
      <w:bookmarkEnd w:id="253"/>
    </w:p>
    <w:p w14:paraId="47B4D836" w14:textId="51E6D768" w:rsidR="00DA7FE0" w:rsidRPr="00D26514" w:rsidRDefault="00DA7FE0" w:rsidP="00BB76BC">
      <w:pPr>
        <w:pStyle w:val="BodyText"/>
      </w:pPr>
      <w:r w:rsidRPr="00D26514">
        <w:t>This transaction is used to</w:t>
      </w:r>
      <w:r w:rsidR="00117512">
        <w:t xml:space="preserve"> send heartbeat messages from the PCD REPORTER to the PCD CONSUMER.</w:t>
      </w:r>
    </w:p>
    <w:p w14:paraId="7FD76DCC" w14:textId="087ECBF1" w:rsidR="00CF283F" w:rsidRDefault="00303E20" w:rsidP="00303E20">
      <w:pPr>
        <w:pStyle w:val="Heading3"/>
        <w:numPr>
          <w:ilvl w:val="0"/>
          <w:numId w:val="0"/>
        </w:numPr>
        <w:rPr>
          <w:noProof w:val="0"/>
        </w:rPr>
      </w:pPr>
      <w:bookmarkStart w:id="254" w:name="_Toc345074674"/>
      <w:bookmarkStart w:id="255" w:name="_Toc18414934"/>
      <w:bookmarkStart w:id="256" w:name="_Toc189043150"/>
      <w:r w:rsidRPr="00D26514">
        <w:rPr>
          <w:noProof w:val="0"/>
        </w:rPr>
        <w:t>3</w:t>
      </w:r>
      <w:r w:rsidR="008D17FF" w:rsidRPr="00D26514">
        <w:rPr>
          <w:noProof w:val="0"/>
        </w:rPr>
        <w:t>.</w:t>
      </w:r>
      <w:r w:rsidR="00693660">
        <w:rPr>
          <w:noProof w:val="0"/>
        </w:rPr>
        <w:t>53</w:t>
      </w:r>
      <w:r w:rsidR="008D17FF" w:rsidRPr="00D26514">
        <w:rPr>
          <w:noProof w:val="0"/>
        </w:rPr>
        <w:t>.2</w:t>
      </w:r>
      <w:r w:rsidR="00291725" w:rsidRPr="00D26514">
        <w:rPr>
          <w:noProof w:val="0"/>
        </w:rPr>
        <w:t xml:space="preserve"> </w:t>
      </w:r>
      <w:r w:rsidR="008D17FF" w:rsidRPr="00D26514">
        <w:rPr>
          <w:noProof w:val="0"/>
        </w:rPr>
        <w:t xml:space="preserve">Actor </w:t>
      </w:r>
      <w:r w:rsidR="00CF283F" w:rsidRPr="00D26514">
        <w:rPr>
          <w:noProof w:val="0"/>
        </w:rPr>
        <w:t>Roles</w:t>
      </w:r>
      <w:bookmarkEnd w:id="254"/>
      <w:bookmarkEnd w:id="255"/>
      <w:bookmarkEnd w:id="256"/>
    </w:p>
    <w:p w14:paraId="41C5548A" w14:textId="77777777" w:rsidR="00A2671E" w:rsidRPr="00D26514" w:rsidRDefault="00A2671E" w:rsidP="00A2671E">
      <w:pPr>
        <w:pStyle w:val="BodyText"/>
      </w:pPr>
      <w:r w:rsidRPr="00D26514">
        <w:t>The roles in this transaction are defined in the following table and may be played by the actors shown here:</w:t>
      </w:r>
    </w:p>
    <w:p w14:paraId="32EBAAE5" w14:textId="6600AF41" w:rsidR="002D5B69" w:rsidRPr="00D26514" w:rsidRDefault="002D5B69">
      <w:pPr>
        <w:pStyle w:val="TableTitle"/>
      </w:pPr>
      <w:r w:rsidRPr="00D26514">
        <w:t>Table 3.</w:t>
      </w:r>
      <w:r w:rsidR="008C59D9">
        <w:t>53</w:t>
      </w:r>
      <w:r w:rsidRPr="00D26514">
        <w:t>.2-1: Actor Role</w:t>
      </w:r>
      <w:r w:rsidR="001B2B50" w:rsidRPr="00D26514">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C6772C" w:rsidRPr="00D26514" w14:paraId="6F37DF47" w14:textId="77777777" w:rsidTr="00EB0D61">
        <w:tc>
          <w:tcPr>
            <w:tcW w:w="1375" w:type="dxa"/>
            <w:shd w:val="clear" w:color="auto" w:fill="auto"/>
          </w:tcPr>
          <w:p w14:paraId="1607EDA2" w14:textId="77777777" w:rsidR="00C6772C" w:rsidRPr="00D26514" w:rsidRDefault="00C6772C" w:rsidP="00597DB2">
            <w:pPr>
              <w:pStyle w:val="BodyText"/>
              <w:rPr>
                <w:b/>
              </w:rPr>
            </w:pPr>
            <w:r w:rsidRPr="00D26514">
              <w:rPr>
                <w:b/>
              </w:rPr>
              <w:t>Actor:</w:t>
            </w:r>
          </w:p>
        </w:tc>
        <w:tc>
          <w:tcPr>
            <w:tcW w:w="8201" w:type="dxa"/>
            <w:shd w:val="clear" w:color="auto" w:fill="auto"/>
          </w:tcPr>
          <w:p w14:paraId="49341C8B" w14:textId="2BEF028C" w:rsidR="00C6772C" w:rsidRPr="00D26514" w:rsidRDefault="008C07BB" w:rsidP="00597DB2">
            <w:pPr>
              <w:pStyle w:val="BodyText"/>
            </w:pPr>
            <w:r>
              <w:t>Point-of</w:t>
            </w:r>
            <w:r w:rsidR="00AF33CA">
              <w:t>-Care Device Reporter</w:t>
            </w:r>
          </w:p>
        </w:tc>
      </w:tr>
      <w:tr w:rsidR="00C6772C" w:rsidRPr="00D26514" w14:paraId="7B665CA9" w14:textId="77777777" w:rsidTr="00EB0D61">
        <w:tc>
          <w:tcPr>
            <w:tcW w:w="1375" w:type="dxa"/>
            <w:shd w:val="clear" w:color="auto" w:fill="auto"/>
          </w:tcPr>
          <w:p w14:paraId="4D7D9E61" w14:textId="77777777" w:rsidR="00C6772C" w:rsidRPr="00D26514" w:rsidRDefault="00C6772C" w:rsidP="00597DB2">
            <w:pPr>
              <w:pStyle w:val="BodyText"/>
              <w:rPr>
                <w:b/>
              </w:rPr>
            </w:pPr>
            <w:r w:rsidRPr="00D26514">
              <w:rPr>
                <w:b/>
              </w:rPr>
              <w:t>Role:</w:t>
            </w:r>
          </w:p>
        </w:tc>
        <w:tc>
          <w:tcPr>
            <w:tcW w:w="8201" w:type="dxa"/>
            <w:shd w:val="clear" w:color="auto" w:fill="auto"/>
          </w:tcPr>
          <w:p w14:paraId="6731C52E" w14:textId="7853C0C5" w:rsidR="00C6772C" w:rsidRPr="00D26514" w:rsidRDefault="00970A0A" w:rsidP="00597DB2">
            <w:pPr>
              <w:pStyle w:val="BodyText"/>
            </w:pPr>
            <w:r>
              <w:t xml:space="preserve">Indicates its </w:t>
            </w:r>
            <w:r w:rsidR="00983302">
              <w:t>communication state</w:t>
            </w:r>
            <w:r w:rsidR="007E104F">
              <w:t xml:space="preserve"> </w:t>
            </w:r>
            <w:r w:rsidR="00983302">
              <w:t>by sending</w:t>
            </w:r>
            <w:r w:rsidR="00F80597">
              <w:t xml:space="preserve"> heartbeat messages</w:t>
            </w:r>
            <w:r w:rsidR="00EA480D">
              <w:t xml:space="preserve"> with the current state information on a regular basis.</w:t>
            </w:r>
          </w:p>
        </w:tc>
      </w:tr>
      <w:tr w:rsidR="00C6772C" w:rsidRPr="00D26514" w14:paraId="1BB7A4B6" w14:textId="77777777" w:rsidTr="00EB0D61">
        <w:tc>
          <w:tcPr>
            <w:tcW w:w="1375" w:type="dxa"/>
            <w:shd w:val="clear" w:color="auto" w:fill="auto"/>
          </w:tcPr>
          <w:p w14:paraId="20FDAF44" w14:textId="77777777" w:rsidR="00C6772C" w:rsidRPr="00D26514" w:rsidRDefault="00C6772C" w:rsidP="00597DB2">
            <w:pPr>
              <w:pStyle w:val="BodyText"/>
              <w:rPr>
                <w:b/>
              </w:rPr>
            </w:pPr>
            <w:r w:rsidRPr="00D26514">
              <w:rPr>
                <w:b/>
              </w:rPr>
              <w:t>Actor:</w:t>
            </w:r>
          </w:p>
        </w:tc>
        <w:tc>
          <w:tcPr>
            <w:tcW w:w="8201" w:type="dxa"/>
            <w:shd w:val="clear" w:color="auto" w:fill="auto"/>
          </w:tcPr>
          <w:p w14:paraId="3F397E86" w14:textId="5D0CE8EC" w:rsidR="00701B3A" w:rsidRPr="00D26514" w:rsidRDefault="003C308F" w:rsidP="00597DB2">
            <w:pPr>
              <w:pStyle w:val="BodyText"/>
            </w:pPr>
            <w:r>
              <w:t xml:space="preserve">Point-of-Care Device </w:t>
            </w:r>
            <w:r w:rsidR="00D846BE">
              <w:t>Consumer</w:t>
            </w:r>
          </w:p>
        </w:tc>
      </w:tr>
      <w:tr w:rsidR="00C6772C" w:rsidRPr="00D26514" w14:paraId="33848F91" w14:textId="77777777" w:rsidTr="00EB0D61">
        <w:tc>
          <w:tcPr>
            <w:tcW w:w="1375" w:type="dxa"/>
            <w:shd w:val="clear" w:color="auto" w:fill="auto"/>
          </w:tcPr>
          <w:p w14:paraId="6F369F46" w14:textId="77777777" w:rsidR="00C6772C" w:rsidRPr="00D26514" w:rsidRDefault="00C6772C" w:rsidP="00597DB2">
            <w:pPr>
              <w:pStyle w:val="BodyText"/>
              <w:rPr>
                <w:b/>
              </w:rPr>
            </w:pPr>
            <w:r w:rsidRPr="00D26514">
              <w:rPr>
                <w:b/>
              </w:rPr>
              <w:t>Role:</w:t>
            </w:r>
          </w:p>
        </w:tc>
        <w:tc>
          <w:tcPr>
            <w:tcW w:w="8201" w:type="dxa"/>
            <w:shd w:val="clear" w:color="auto" w:fill="auto"/>
          </w:tcPr>
          <w:p w14:paraId="1D89335F" w14:textId="10E9A943" w:rsidR="00C6772C" w:rsidRPr="00D26514" w:rsidRDefault="007E104F" w:rsidP="00597DB2">
            <w:pPr>
              <w:pStyle w:val="BodyText"/>
            </w:pPr>
            <w:r>
              <w:t>Receives the</w:t>
            </w:r>
            <w:r w:rsidR="00EB0D61">
              <w:t xml:space="preserve"> current</w:t>
            </w:r>
            <w:r>
              <w:t xml:space="preserve"> </w:t>
            </w:r>
            <w:r w:rsidR="00EB0D61">
              <w:t xml:space="preserve">communication state information </w:t>
            </w:r>
          </w:p>
        </w:tc>
      </w:tr>
    </w:tbl>
    <w:p w14:paraId="3B3E07AF" w14:textId="45165EB1" w:rsidR="00DA7FE0" w:rsidRPr="00D26514" w:rsidRDefault="00613604" w:rsidP="003B70A2">
      <w:pPr>
        <w:pStyle w:val="BodyText"/>
      </w:pPr>
      <w:r w:rsidRPr="00D26514">
        <w:t xml:space="preserve">Transaction text specifies behavior for each </w:t>
      </w:r>
      <w:r w:rsidR="008A63C9" w:rsidRPr="00D26514">
        <w:t>r</w:t>
      </w:r>
      <w:r w:rsidRPr="00D26514">
        <w:t xml:space="preserve">ole. The behavior of specific </w:t>
      </w:r>
      <w:r w:rsidR="008A63C9" w:rsidRPr="00D26514">
        <w:t>a</w:t>
      </w:r>
      <w:r w:rsidRPr="00D26514">
        <w:t xml:space="preserve">ctors may also be specified when it goes beyond that of the general </w:t>
      </w:r>
      <w:r w:rsidR="008A63C9" w:rsidRPr="00D26514">
        <w:t>r</w:t>
      </w:r>
      <w:r w:rsidRPr="00D26514">
        <w:t>ole.</w:t>
      </w:r>
    </w:p>
    <w:p w14:paraId="55B9A7DA" w14:textId="3C6EE72C" w:rsidR="00CF283F" w:rsidRPr="00D26514" w:rsidRDefault="00303E20" w:rsidP="00303E20">
      <w:pPr>
        <w:pStyle w:val="Heading3"/>
        <w:numPr>
          <w:ilvl w:val="0"/>
          <w:numId w:val="0"/>
        </w:numPr>
        <w:rPr>
          <w:noProof w:val="0"/>
        </w:rPr>
      </w:pPr>
      <w:bookmarkStart w:id="257" w:name="_Toc345074675"/>
      <w:bookmarkStart w:id="258" w:name="_Toc18414935"/>
      <w:bookmarkStart w:id="259" w:name="_Toc189043151"/>
      <w:r w:rsidRPr="00D26514">
        <w:rPr>
          <w:noProof w:val="0"/>
        </w:rPr>
        <w:t>3</w:t>
      </w:r>
      <w:r w:rsidR="00CF283F" w:rsidRPr="00D26514">
        <w:rPr>
          <w:noProof w:val="0"/>
        </w:rPr>
        <w:t>.</w:t>
      </w:r>
      <w:r w:rsidR="00693660">
        <w:rPr>
          <w:noProof w:val="0"/>
        </w:rPr>
        <w:t>53</w:t>
      </w:r>
      <w:r w:rsidR="00CF283F" w:rsidRPr="00D26514">
        <w:rPr>
          <w:noProof w:val="0"/>
        </w:rPr>
        <w:t>.3 Referenced Standard</w:t>
      </w:r>
      <w:r w:rsidR="00DD13DB" w:rsidRPr="00D26514">
        <w:rPr>
          <w:noProof w:val="0"/>
        </w:rPr>
        <w:t>s</w:t>
      </w:r>
      <w:bookmarkEnd w:id="257"/>
      <w:bookmarkEnd w:id="258"/>
      <w:bookmarkEnd w:id="259"/>
    </w:p>
    <w:p w14:paraId="38444E53" w14:textId="66F2D819" w:rsidR="00384DC8" w:rsidRPr="006D2A63" w:rsidRDefault="00384DC8" w:rsidP="00384DC8">
      <w:pPr>
        <w:pStyle w:val="ListBullet2"/>
        <w:rPr>
          <w:iCs/>
        </w:rPr>
      </w:pPr>
      <w:r w:rsidRPr="006D2A63">
        <w:rPr>
          <w:iCs/>
        </w:rPr>
        <w:t xml:space="preserve">HL7 2.6 Chapters 2, 3, 5 and 7 </w:t>
      </w:r>
    </w:p>
    <w:p w14:paraId="2F7D9D38" w14:textId="75EFCD61" w:rsidR="00586AAF" w:rsidRPr="006D2A63" w:rsidRDefault="00586AAF" w:rsidP="00384DC8">
      <w:pPr>
        <w:pStyle w:val="ListBullet2"/>
        <w:numPr>
          <w:ilvl w:val="0"/>
          <w:numId w:val="0"/>
        </w:numPr>
        <w:ind w:left="720"/>
        <w:rPr>
          <w:iCs/>
        </w:rPr>
      </w:pPr>
    </w:p>
    <w:p w14:paraId="010549BC" w14:textId="1B0F3A7F" w:rsidR="00CF283F" w:rsidRPr="00D26514" w:rsidRDefault="00303E20" w:rsidP="00303E20">
      <w:pPr>
        <w:pStyle w:val="Heading3"/>
        <w:numPr>
          <w:ilvl w:val="0"/>
          <w:numId w:val="0"/>
        </w:numPr>
        <w:rPr>
          <w:noProof w:val="0"/>
        </w:rPr>
      </w:pPr>
      <w:bookmarkStart w:id="260" w:name="_Toc345074676"/>
      <w:bookmarkStart w:id="261" w:name="_Toc18414936"/>
      <w:bookmarkStart w:id="262" w:name="_Toc189043152"/>
      <w:r w:rsidRPr="00D26514">
        <w:rPr>
          <w:noProof w:val="0"/>
        </w:rPr>
        <w:t>3</w:t>
      </w:r>
      <w:r w:rsidR="00CF283F" w:rsidRPr="00D26514">
        <w:rPr>
          <w:noProof w:val="0"/>
        </w:rPr>
        <w:t>.</w:t>
      </w:r>
      <w:r w:rsidR="00693660">
        <w:rPr>
          <w:noProof w:val="0"/>
        </w:rPr>
        <w:t>53</w:t>
      </w:r>
      <w:r w:rsidR="00CF283F" w:rsidRPr="00D26514">
        <w:rPr>
          <w:noProof w:val="0"/>
        </w:rPr>
        <w:t xml:space="preserve">.4 </w:t>
      </w:r>
      <w:bookmarkEnd w:id="260"/>
      <w:r w:rsidR="00FB40F9">
        <w:rPr>
          <w:noProof w:val="0"/>
        </w:rPr>
        <w:t>Messages</w:t>
      </w:r>
      <w:bookmarkEnd w:id="261"/>
      <w:bookmarkEnd w:id="262"/>
    </w:p>
    <w:p w14:paraId="42EA6359" w14:textId="65ED4E67" w:rsidR="00CF283F" w:rsidRPr="00703C65" w:rsidRDefault="00DD13DB" w:rsidP="00597DB2">
      <w:pPr>
        <w:pStyle w:val="AuthorInstructions"/>
        <w:rPr>
          <w:i w:val="0"/>
          <w:iCs/>
        </w:rPr>
      </w:pPr>
      <w:r w:rsidRPr="00703C65">
        <w:rPr>
          <w:i w:val="0"/>
          <w:iCs/>
        </w:rPr>
        <w:t>T</w:t>
      </w:r>
      <w:r w:rsidR="00CF283F" w:rsidRPr="00703C65">
        <w:rPr>
          <w:i w:val="0"/>
          <w:iCs/>
        </w:rPr>
        <w:t>he interaction diagram shows the detailed standards-based message exchange that makes up the IHE transaction</w:t>
      </w:r>
      <w:r w:rsidR="00703C65">
        <w:rPr>
          <w:i w:val="0"/>
          <w:iCs/>
        </w:rPr>
        <w:t>:</w:t>
      </w:r>
    </w:p>
    <w:p w14:paraId="34F23410" w14:textId="7DFC1AE7" w:rsidR="007C1AAC" w:rsidRDefault="005B5D47">
      <w:pPr>
        <w:pStyle w:val="BodyText"/>
      </w:pPr>
      <w:r w:rsidRPr="00D26514">
        <w:rPr>
          <w:noProof/>
        </w:rPr>
        <w:lastRenderedPageBreak/>
        <mc:AlternateContent>
          <mc:Choice Requires="wpc">
            <w:drawing>
              <wp:inline distT="0" distB="0" distL="0" distR="0" wp14:anchorId="63C8C766" wp14:editId="0873DACC">
                <wp:extent cx="5943600" cy="200025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8AA4C87" w14:textId="04BDC781" w:rsidR="00A67137" w:rsidRPr="007C1AAC" w:rsidRDefault="0052146F" w:rsidP="007C1AAC">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3"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62"/>
                        <wps:cNvSpPr txBox="1">
                          <a:spLocks noChangeArrowheads="1"/>
                        </wps:cNvSpPr>
                        <wps:spPr bwMode="auto">
                          <a:xfrm>
                            <a:off x="2076450" y="635635"/>
                            <a:ext cx="2247900"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AAFD19" w14:textId="5FF4ED8D" w:rsidR="00A67137" w:rsidRPr="007C1AAC" w:rsidRDefault="002374F1" w:rsidP="007C1AAC">
                              <w:pPr>
                                <w:rPr>
                                  <w:sz w:val="22"/>
                                  <w:szCs w:val="22"/>
                                </w:rPr>
                              </w:pPr>
                              <w:r>
                                <w:rPr>
                                  <w:sz w:val="22"/>
                                  <w:szCs w:val="22"/>
                                </w:rPr>
                                <w:t>Send Heartbeat Message [DEV-53]</w:t>
                              </w:r>
                            </w:p>
                          </w:txbxContent>
                        </wps:txbx>
                        <wps:bodyPr rot="0" vert="horz" wrap="square" lIns="0" tIns="0" rIns="0" bIns="0" anchor="t" anchorCtr="0" upright="1">
                          <a:noAutofit/>
                        </wps:bodyPr>
                      </wps:wsp>
                      <wps:wsp>
                        <wps:cNvPr id="5"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7"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Line 166"/>
                        <wps:cNvCnPr>
                          <a:cxnSpLocks noChangeShapeType="1"/>
                        </wps:cNvCnPr>
                        <wps:spPr bwMode="auto">
                          <a:xfrm>
                            <a:off x="1695450" y="902335"/>
                            <a:ext cx="29432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F01AB" w14:textId="689CA7E8" w:rsidR="00A67137" w:rsidRPr="007C1AAC" w:rsidRDefault="00EF2126" w:rsidP="007C1AAC">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c:wpc>
                  </a:graphicData>
                </a:graphic>
              </wp:inline>
            </w:drawing>
          </mc:Choice>
          <mc:Fallback>
            <w:pict>
              <v:group w14:anchorId="63C8C766" id="Canvas 159" o:spid="_x0000_s105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">
                <v:shape id="_x0000_s1057" type="#_x0000_t75" style="position:absolute;width:59436;height:20002;visibility:visible;mso-wrap-style:square">
                  <v:fill o:detectmouseclick="t"/>
                  <v:path o:connecttype="none"/>
                </v:shape>
                <v:shape id="Text Box 160" o:spid="_x0000_s105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38AA4C87" w14:textId="04BDC781" w:rsidR="00A67137" w:rsidRPr="007C1AAC" w:rsidRDefault="0052146F" w:rsidP="007C1AAC">
                        <w:pPr>
                          <w:jc w:val="center"/>
                          <w:rPr>
                            <w:sz w:val="22"/>
                            <w:szCs w:val="22"/>
                          </w:rPr>
                        </w:pPr>
                        <w:r>
                          <w:rPr>
                            <w:sz w:val="22"/>
                            <w:szCs w:val="22"/>
                          </w:rPr>
                          <w:t>Point-of-Care Device Reporter</w:t>
                        </w:r>
                      </w:p>
                    </w:txbxContent>
                  </v:textbox>
                </v:shape>
                <v:line id="Line 161" o:spid="_x0000_s105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62" o:spid="_x0000_s1060" type="#_x0000_t202" style="position:absolute;left:20764;top:6356;width:2247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69AAFD19" w14:textId="5FF4ED8D" w:rsidR="00A67137" w:rsidRPr="007C1AAC" w:rsidRDefault="002374F1" w:rsidP="007C1AAC">
                        <w:pPr>
                          <w:rPr>
                            <w:sz w:val="22"/>
                            <w:szCs w:val="22"/>
                          </w:rPr>
                        </w:pPr>
                        <w:r>
                          <w:rPr>
                            <w:sz w:val="22"/>
                            <w:szCs w:val="22"/>
                          </w:rPr>
                          <w:t>Send Heartbeat Message [DEV-53]</w:t>
                        </w:r>
                      </w:p>
                    </w:txbxContent>
                  </v:textbox>
                </v:shape>
                <v:line id="Line 163" o:spid="_x0000_s1061"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64" o:spid="_x0000_s1062"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65" o:spid="_x0000_s1063"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line id="Line 166" o:spid="_x0000_s1064" style="position:absolute;visibility:visible;mso-wrap-style:square" from="16954,9023" to="46386,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">
                  <v:stroke endarrow="block"/>
                </v:line>
                <v:shape id="Text Box 167" o:spid="_x0000_s1065"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14:paraId="7FCF01AB" w14:textId="689CA7E8" w:rsidR="00A67137" w:rsidRPr="007C1AAC" w:rsidRDefault="00EF2126" w:rsidP="007C1AAC">
                        <w:pPr>
                          <w:jc w:val="center"/>
                          <w:rPr>
                            <w:sz w:val="22"/>
                            <w:szCs w:val="22"/>
                          </w:rPr>
                        </w:pPr>
                        <w:r>
                          <w:rPr>
                            <w:sz w:val="22"/>
                            <w:szCs w:val="22"/>
                          </w:rPr>
                          <w:t>Point-of-Care Device Consumer</w:t>
                        </w:r>
                      </w:p>
                    </w:txbxContent>
                  </v:textbox>
                </v:shape>
                <w10:anchorlock/>
              </v:group>
            </w:pict>
          </mc:Fallback>
        </mc:AlternateContent>
      </w:r>
    </w:p>
    <w:p w14:paraId="4BA109AD" w14:textId="5AED9948" w:rsidR="00FB40F9" w:rsidRPr="00D61665" w:rsidRDefault="00FB40F9" w:rsidP="00AF5B2B">
      <w:pPr>
        <w:pStyle w:val="FigureTitle"/>
      </w:pPr>
      <w:r w:rsidRPr="00D61665">
        <w:t>Figure 3.</w:t>
      </w:r>
      <w:r w:rsidR="008C59D9">
        <w:t>53</w:t>
      </w:r>
      <w:r w:rsidRPr="00D61665">
        <w:t>.4-1: Interaction Diagram</w:t>
      </w:r>
    </w:p>
    <w:p w14:paraId="5DBBBBD4" w14:textId="66385BF0" w:rsidR="00CF283F" w:rsidRPr="00D61665" w:rsidRDefault="00303E20" w:rsidP="00680648">
      <w:pPr>
        <w:pStyle w:val="Heading4"/>
        <w:numPr>
          <w:ilvl w:val="0"/>
          <w:numId w:val="0"/>
        </w:numPr>
        <w:rPr>
          <w:noProof w:val="0"/>
        </w:rPr>
      </w:pPr>
      <w:bookmarkStart w:id="263" w:name="_Toc345074677"/>
      <w:bookmarkStart w:id="264" w:name="_Toc189043153"/>
      <w:r w:rsidRPr="00D61665">
        <w:rPr>
          <w:noProof w:val="0"/>
        </w:rPr>
        <w:t>3</w:t>
      </w:r>
      <w:r w:rsidR="00CF283F" w:rsidRPr="00D61665">
        <w:rPr>
          <w:noProof w:val="0"/>
        </w:rPr>
        <w:t>.</w:t>
      </w:r>
      <w:r w:rsidR="00693660">
        <w:rPr>
          <w:noProof w:val="0"/>
        </w:rPr>
        <w:t>53</w:t>
      </w:r>
      <w:r w:rsidR="00CF283F" w:rsidRPr="00D61665">
        <w:rPr>
          <w:noProof w:val="0"/>
        </w:rPr>
        <w:t xml:space="preserve">.4.1 </w:t>
      </w:r>
      <w:bookmarkEnd w:id="263"/>
      <w:r w:rsidR="00D61665" w:rsidRPr="00D61665">
        <w:rPr>
          <w:noProof w:val="0"/>
        </w:rPr>
        <w:t>S</w:t>
      </w:r>
      <w:r w:rsidR="00D61665">
        <w:rPr>
          <w:noProof w:val="0"/>
        </w:rPr>
        <w:t>end Heart</w:t>
      </w:r>
      <w:r w:rsidR="00DA6F9C">
        <w:rPr>
          <w:noProof w:val="0"/>
        </w:rPr>
        <w:t>beat Message [DEV-53]</w:t>
      </w:r>
      <w:bookmarkEnd w:id="264"/>
    </w:p>
    <w:bookmarkEnd w:id="213"/>
    <w:bookmarkEnd w:id="214"/>
    <w:bookmarkEnd w:id="215"/>
    <w:bookmarkEnd w:id="216"/>
    <w:bookmarkEnd w:id="217"/>
    <w:p w14:paraId="7904F15C" w14:textId="4D1665C3" w:rsidR="00A757FE" w:rsidRDefault="005B6E91" w:rsidP="00A757FE">
      <w:pPr>
        <w:pStyle w:val="BodyText"/>
      </w:pPr>
      <w:r>
        <w:t xml:space="preserve">For the heartbeat information, </w:t>
      </w:r>
      <w:r w:rsidR="00004850">
        <w:t xml:space="preserve">an </w:t>
      </w:r>
      <w:r w:rsidR="00CA3C06">
        <w:t>“</w:t>
      </w:r>
      <w:r w:rsidR="00004850">
        <w:t>in</w:t>
      </w:r>
      <w:r>
        <w:t>-line” alert event is utilized</w:t>
      </w:r>
      <w:r w:rsidR="0034181C">
        <w:t xml:space="preserve">, which indicates </w:t>
      </w:r>
      <w:r w:rsidR="00AB7A45">
        <w:t xml:space="preserve">to the </w:t>
      </w:r>
      <w:r w:rsidR="002F6F31">
        <w:t>PCD CONSUMER (PCDC)</w:t>
      </w:r>
      <w:r w:rsidR="00F1772D">
        <w:t xml:space="preserve"> </w:t>
      </w:r>
      <w:r w:rsidR="00EF45DD">
        <w:t xml:space="preserve">the </w:t>
      </w:r>
      <w:r w:rsidR="00F1772D">
        <w:t>MONITORED</w:t>
      </w:r>
      <w:r w:rsidR="00EF45DD">
        <w:t xml:space="preserve"> </w:t>
      </w:r>
      <w:r w:rsidR="00F1772D">
        <w:t>COMMUNICATION</w:t>
      </w:r>
      <w:r w:rsidR="00EF45DD">
        <w:t xml:space="preserve"> </w:t>
      </w:r>
      <w:r w:rsidR="00772C92">
        <w:t xml:space="preserve">(MC) state of the </w:t>
      </w:r>
      <w:r w:rsidR="002F6F31">
        <w:t>PCD REPORTER (PCDR)</w:t>
      </w:r>
      <w:r w:rsidR="00772C92">
        <w:t>.</w:t>
      </w:r>
    </w:p>
    <w:p w14:paraId="6F9757B4" w14:textId="64170480" w:rsidR="00F168D2" w:rsidRDefault="002F6F31" w:rsidP="00A43D12">
      <w:pPr>
        <w:pStyle w:val="BodyText"/>
      </w:pPr>
      <w:r>
        <w:t xml:space="preserve">Heartbeat messages are sent by the </w:t>
      </w:r>
      <w:r w:rsidR="00F1772D">
        <w:t>PCDR</w:t>
      </w:r>
      <w:r>
        <w:t xml:space="preserve"> to the </w:t>
      </w:r>
      <w:r w:rsidR="00F1772D">
        <w:t>PCDC</w:t>
      </w:r>
      <w:r>
        <w:t xml:space="preserve"> periodically. The periodicity is part of the heartbeat information and depends on the individual PCDR.</w:t>
      </w:r>
    </w:p>
    <w:p w14:paraId="68395FE2" w14:textId="0F3A9EA4" w:rsidR="005B6E91" w:rsidRPr="00D26514" w:rsidRDefault="006E062D" w:rsidP="005B6E91">
      <w:pPr>
        <w:pStyle w:val="BodyText"/>
      </w:pPr>
      <w:r>
        <w:t>Depending on the IHE PCD profile, the heartbeat message conforms to the same format as defined for the corresponding IHE PCD profile</w:t>
      </w:r>
      <w:r w:rsidR="00756D2F">
        <w:t>.</w:t>
      </w:r>
    </w:p>
    <w:p w14:paraId="1D0C341B" w14:textId="7DEBEC39" w:rsidR="00CF283F" w:rsidRPr="00D26514" w:rsidRDefault="00303E20" w:rsidP="00303E20">
      <w:pPr>
        <w:pStyle w:val="Heading5"/>
        <w:numPr>
          <w:ilvl w:val="0"/>
          <w:numId w:val="0"/>
        </w:numPr>
        <w:rPr>
          <w:noProof w:val="0"/>
        </w:rPr>
      </w:pPr>
      <w:bookmarkStart w:id="265" w:name="_Toc345074678"/>
      <w:bookmarkStart w:id="266" w:name="_Toc189043154"/>
      <w:r w:rsidRPr="00D26514">
        <w:rPr>
          <w:noProof w:val="0"/>
        </w:rPr>
        <w:t>3</w:t>
      </w:r>
      <w:r w:rsidR="00CF283F" w:rsidRPr="00D26514">
        <w:rPr>
          <w:noProof w:val="0"/>
        </w:rPr>
        <w:t>.</w:t>
      </w:r>
      <w:r w:rsidR="00693660">
        <w:rPr>
          <w:noProof w:val="0"/>
        </w:rPr>
        <w:t>53</w:t>
      </w:r>
      <w:r w:rsidR="00CF283F" w:rsidRPr="00D26514">
        <w:rPr>
          <w:noProof w:val="0"/>
        </w:rPr>
        <w:t>.4.1.1 Trigger Events</w:t>
      </w:r>
      <w:bookmarkEnd w:id="265"/>
      <w:bookmarkEnd w:id="266"/>
    </w:p>
    <w:p w14:paraId="7837B2CB" w14:textId="5EF6E7DB" w:rsidR="006C371A" w:rsidRDefault="00AC08DA" w:rsidP="0096773D">
      <w:pPr>
        <w:pStyle w:val="BodyText"/>
      </w:pPr>
      <w:r>
        <w:t>Heartbeat messages are sen</w:t>
      </w:r>
      <w:r w:rsidR="00BF1DC4">
        <w:t>t automatically from the PCDR to the PCDC</w:t>
      </w:r>
      <w:r w:rsidR="00EA1706">
        <w:t xml:space="preserve">. The following </w:t>
      </w:r>
      <w:r w:rsidR="007668F0">
        <w:t>states will trigger the sending</w:t>
      </w:r>
      <w:r w:rsidR="00E0051F">
        <w:t xml:space="preserve"> of</w:t>
      </w:r>
      <w:r w:rsidR="008B728D">
        <w:t xml:space="preserve"> a</w:t>
      </w:r>
      <w:r w:rsidR="00E0051F">
        <w:t xml:space="preserve"> heartbeat message</w:t>
      </w:r>
      <w:r w:rsidR="00EA1706">
        <w:t>:</w:t>
      </w:r>
    </w:p>
    <w:p w14:paraId="38750DCC" w14:textId="025308CB" w:rsidR="00EA1706" w:rsidRDefault="00BA7D77" w:rsidP="007440CC">
      <w:pPr>
        <w:pStyle w:val="BodyText"/>
        <w:numPr>
          <w:ilvl w:val="0"/>
          <w:numId w:val="73"/>
        </w:numPr>
      </w:pPr>
      <w:r>
        <w:t xml:space="preserve">The </w:t>
      </w:r>
      <w:r w:rsidR="007440CC">
        <w:t xml:space="preserve">PCDR </w:t>
      </w:r>
      <w:r w:rsidR="00C7708A">
        <w:t>intend</w:t>
      </w:r>
      <w:r w:rsidR="007440CC">
        <w:t>s</w:t>
      </w:r>
      <w:r w:rsidR="00A04E9D">
        <w:t xml:space="preserve"> to s</w:t>
      </w:r>
      <w:r w:rsidR="007440CC">
        <w:t>tart a MC</w:t>
      </w:r>
      <w:r w:rsidR="00225502">
        <w:t>.</w:t>
      </w:r>
    </w:p>
    <w:p w14:paraId="49468823" w14:textId="60073631" w:rsidR="005616EA" w:rsidRDefault="00E11D70" w:rsidP="007440CC">
      <w:pPr>
        <w:pStyle w:val="BodyText"/>
        <w:numPr>
          <w:ilvl w:val="0"/>
          <w:numId w:val="73"/>
        </w:numPr>
      </w:pPr>
      <w:r>
        <w:t>T</w:t>
      </w:r>
      <w:r w:rsidR="002E48E5">
        <w:t>he defined time interval expired</w:t>
      </w:r>
      <w:r>
        <w:t xml:space="preserve"> and the PCDR </w:t>
      </w:r>
      <w:r w:rsidR="008D3FD4">
        <w:t xml:space="preserve">needs to </w:t>
      </w:r>
      <w:r>
        <w:t>indicate</w:t>
      </w:r>
      <w:r w:rsidR="008D3FD4">
        <w:t xml:space="preserve"> to the PCDC</w:t>
      </w:r>
      <w:r>
        <w:t xml:space="preserve"> that it is still fully operational</w:t>
      </w:r>
    </w:p>
    <w:p w14:paraId="677AFE41" w14:textId="1ACEA705" w:rsidR="00225502" w:rsidRDefault="00BA7D77" w:rsidP="007440CC">
      <w:pPr>
        <w:pStyle w:val="BodyText"/>
        <w:numPr>
          <w:ilvl w:val="0"/>
          <w:numId w:val="73"/>
        </w:numPr>
      </w:pPr>
      <w:r>
        <w:t xml:space="preserve">The PCDR wants to </w:t>
      </w:r>
      <w:r w:rsidR="00CB77FC">
        <w:t xml:space="preserve">indicate that one or more heartbeat parameters changed (e. g. the </w:t>
      </w:r>
      <w:r w:rsidR="00A43D12">
        <w:t>periodicity).</w:t>
      </w:r>
    </w:p>
    <w:p w14:paraId="47E6A5A0" w14:textId="2D71EDD1" w:rsidR="00A43D12" w:rsidRPr="00D26514" w:rsidRDefault="00A43D12" w:rsidP="007440CC">
      <w:pPr>
        <w:pStyle w:val="BodyText"/>
        <w:numPr>
          <w:ilvl w:val="0"/>
          <w:numId w:val="73"/>
        </w:numPr>
      </w:pPr>
      <w:r>
        <w:t xml:space="preserve">The PCDR </w:t>
      </w:r>
      <w:r w:rsidR="00043CF3">
        <w:t xml:space="preserve">intends to </w:t>
      </w:r>
      <w:r w:rsidR="00684D08">
        <w:t>end a MC intentionally (e. g. device</w:t>
      </w:r>
      <w:r w:rsidR="00BB1925">
        <w:t xml:space="preserve"> will be switched off).</w:t>
      </w:r>
      <w:r>
        <w:t xml:space="preserve"> </w:t>
      </w:r>
    </w:p>
    <w:p w14:paraId="0BD2FE6D" w14:textId="6FFD513F" w:rsidR="00CF283F" w:rsidRPr="00D26514" w:rsidRDefault="00303E20" w:rsidP="00303E20">
      <w:pPr>
        <w:pStyle w:val="Heading5"/>
        <w:numPr>
          <w:ilvl w:val="0"/>
          <w:numId w:val="0"/>
        </w:numPr>
        <w:rPr>
          <w:noProof w:val="0"/>
        </w:rPr>
      </w:pPr>
      <w:bookmarkStart w:id="267" w:name="_Toc345074679"/>
      <w:bookmarkStart w:id="268" w:name="_Toc189043155"/>
      <w:r w:rsidRPr="00D26514">
        <w:rPr>
          <w:noProof w:val="0"/>
        </w:rPr>
        <w:t>3</w:t>
      </w:r>
      <w:r w:rsidR="00CF283F" w:rsidRPr="00D26514">
        <w:rPr>
          <w:noProof w:val="0"/>
        </w:rPr>
        <w:t>.</w:t>
      </w:r>
      <w:r w:rsidR="00693660">
        <w:rPr>
          <w:noProof w:val="0"/>
        </w:rPr>
        <w:t>53</w:t>
      </w:r>
      <w:r w:rsidR="00CF283F" w:rsidRPr="00D26514">
        <w:rPr>
          <w:noProof w:val="0"/>
        </w:rPr>
        <w:t>.4.1.2 Message Semantics</w:t>
      </w:r>
      <w:bookmarkEnd w:id="267"/>
      <w:bookmarkEnd w:id="268"/>
    </w:p>
    <w:p w14:paraId="0E9CE8FF" w14:textId="0A4459D2" w:rsidR="00FD3590" w:rsidRDefault="000575CD" w:rsidP="000575CD">
      <w:r>
        <w:t>For the heartbeat information, an</w:t>
      </w:r>
      <w:r w:rsidR="00FD3590">
        <w:t xml:space="preserve"> </w:t>
      </w:r>
      <w:r w:rsidR="00CA3C06">
        <w:t>“</w:t>
      </w:r>
      <w:r>
        <w:t xml:space="preserve">in-line” alert event is utilized. </w:t>
      </w:r>
    </w:p>
    <w:p w14:paraId="4A8359EB" w14:textId="6E68BE40" w:rsidR="00137AF1" w:rsidRDefault="00FD3590" w:rsidP="000575CD">
      <w:r>
        <w:t xml:space="preserve">Depending on the IHE </w:t>
      </w:r>
      <w:r w:rsidR="00B942C9">
        <w:t>DEV</w:t>
      </w:r>
      <w:r>
        <w:t xml:space="preserve"> profile, the heartbeat message conforms to the same format as defined for the corresponding IHE </w:t>
      </w:r>
      <w:r w:rsidR="00B942C9">
        <w:t>DEV</w:t>
      </w:r>
      <w:r>
        <w:t xml:space="preserve"> profile but may only contain the OBX segment with the heartbeat information in the OBSERVATION group of the HL7 ORU^R01 message. </w:t>
      </w:r>
    </w:p>
    <w:p w14:paraId="5E501A7E" w14:textId="57A570FA" w:rsidR="000575CD" w:rsidRDefault="000575CD" w:rsidP="000575CD">
      <w:r>
        <w:lastRenderedPageBreak/>
        <w:t>The following table defines the content of the individual fields in the OBX segment (see also “</w:t>
      </w:r>
      <w:r w:rsidR="006B3B26">
        <w:t xml:space="preserve">DEV </w:t>
      </w:r>
      <w:r w:rsidR="00EF6317">
        <w:t xml:space="preserve">TF-2 </w:t>
      </w:r>
      <w:r w:rsidRPr="00A83BEA">
        <w:t>B.8 OBX - Observation/Result segment</w:t>
      </w:r>
      <w:r>
        <w:t>” for further information):</w:t>
      </w:r>
    </w:p>
    <w:p w14:paraId="72E0E3F2" w14:textId="77777777" w:rsidR="00D670AB" w:rsidRDefault="00D670AB" w:rsidP="000575C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788"/>
        <w:gridCol w:w="3636"/>
        <w:gridCol w:w="2920"/>
      </w:tblGrid>
      <w:tr w:rsidR="000575CD" w14:paraId="532EB1DC" w14:textId="77777777" w:rsidTr="00D670AB">
        <w:tc>
          <w:tcPr>
            <w:tcW w:w="3192" w:type="dxa"/>
            <w:shd w:val="solid" w:color="000000" w:fill="FFFFFF"/>
          </w:tcPr>
          <w:p w14:paraId="4215431E" w14:textId="77777777" w:rsidR="000575CD" w:rsidRPr="00EE5907" w:rsidRDefault="000575CD" w:rsidP="007F183D">
            <w:pPr>
              <w:rPr>
                <w:b/>
                <w:bCs/>
              </w:rPr>
            </w:pPr>
            <w:bookmarkStart w:id="269" w:name="_Hlk166594117"/>
            <w:r w:rsidRPr="00EE5907">
              <w:rPr>
                <w:b/>
                <w:bCs/>
              </w:rPr>
              <w:t>OBX Field</w:t>
            </w:r>
          </w:p>
        </w:tc>
        <w:tc>
          <w:tcPr>
            <w:tcW w:w="3192" w:type="dxa"/>
            <w:shd w:val="solid" w:color="000000" w:fill="FFFFFF"/>
          </w:tcPr>
          <w:p w14:paraId="44BCAC97" w14:textId="77777777" w:rsidR="000575CD" w:rsidRPr="00EE5907" w:rsidRDefault="000575CD" w:rsidP="007F183D">
            <w:pPr>
              <w:rPr>
                <w:b/>
                <w:bCs/>
              </w:rPr>
            </w:pPr>
            <w:r w:rsidRPr="00EE5907">
              <w:rPr>
                <w:b/>
                <w:bCs/>
              </w:rPr>
              <w:t>Value</w:t>
            </w:r>
          </w:p>
        </w:tc>
        <w:tc>
          <w:tcPr>
            <w:tcW w:w="3192" w:type="dxa"/>
            <w:shd w:val="solid" w:color="000000" w:fill="FFFFFF"/>
          </w:tcPr>
          <w:p w14:paraId="1535FCC4" w14:textId="77777777" w:rsidR="000575CD" w:rsidRPr="00EE5907" w:rsidRDefault="000575CD" w:rsidP="007F183D">
            <w:pPr>
              <w:rPr>
                <w:b/>
                <w:bCs/>
              </w:rPr>
            </w:pPr>
            <w:r w:rsidRPr="00EE5907">
              <w:rPr>
                <w:b/>
                <w:bCs/>
              </w:rPr>
              <w:t>Note</w:t>
            </w:r>
          </w:p>
        </w:tc>
      </w:tr>
      <w:tr w:rsidR="000575CD" w14:paraId="68D33B37" w14:textId="77777777" w:rsidTr="00D670AB">
        <w:tc>
          <w:tcPr>
            <w:tcW w:w="3192" w:type="dxa"/>
            <w:shd w:val="clear" w:color="auto" w:fill="auto"/>
          </w:tcPr>
          <w:p w14:paraId="416A29C7" w14:textId="77777777" w:rsidR="000575CD" w:rsidRDefault="000575CD" w:rsidP="007F183D">
            <w:r w:rsidRPr="00A83BEA">
              <w:t>OBX-1 Set ID - OBX</w:t>
            </w:r>
          </w:p>
        </w:tc>
        <w:tc>
          <w:tcPr>
            <w:tcW w:w="3192" w:type="dxa"/>
            <w:shd w:val="clear" w:color="auto" w:fill="auto"/>
          </w:tcPr>
          <w:p w14:paraId="20D17D81" w14:textId="77777777" w:rsidR="000575CD" w:rsidRDefault="000575CD" w:rsidP="007F183D">
            <w:r>
              <w:t>See section “</w:t>
            </w:r>
            <w:r w:rsidRPr="00A83BEA">
              <w:t xml:space="preserve">OBX-1 Set ID </w:t>
            </w:r>
            <w:r>
              <w:t>–</w:t>
            </w:r>
            <w:r w:rsidRPr="00A83BEA">
              <w:t xml:space="preserve"> OBX</w:t>
            </w:r>
            <w:r>
              <w:t>” in “</w:t>
            </w:r>
            <w:r w:rsidRPr="00A83BEA">
              <w:t>B.8 OBX - Observation/Result segment</w:t>
            </w:r>
            <w:r>
              <w:t>”</w:t>
            </w:r>
          </w:p>
        </w:tc>
        <w:tc>
          <w:tcPr>
            <w:tcW w:w="3192" w:type="dxa"/>
            <w:shd w:val="clear" w:color="auto" w:fill="auto"/>
          </w:tcPr>
          <w:p w14:paraId="1FC878E9" w14:textId="77777777" w:rsidR="000575CD" w:rsidRDefault="000575CD" w:rsidP="007F183D"/>
        </w:tc>
      </w:tr>
      <w:tr w:rsidR="000575CD" w14:paraId="2DA32C19" w14:textId="77777777" w:rsidTr="00D670AB">
        <w:tc>
          <w:tcPr>
            <w:tcW w:w="3192" w:type="dxa"/>
            <w:shd w:val="clear" w:color="auto" w:fill="auto"/>
          </w:tcPr>
          <w:p w14:paraId="0A938C25" w14:textId="77777777" w:rsidR="000575CD" w:rsidRDefault="000575CD" w:rsidP="007F183D">
            <w:r w:rsidRPr="00CE1D74">
              <w:t>OBX-2 Value Type</w:t>
            </w:r>
          </w:p>
        </w:tc>
        <w:tc>
          <w:tcPr>
            <w:tcW w:w="3192" w:type="dxa"/>
            <w:shd w:val="clear" w:color="auto" w:fill="auto"/>
          </w:tcPr>
          <w:p w14:paraId="59740EC7" w14:textId="77777777" w:rsidR="000575CD" w:rsidRDefault="000575CD" w:rsidP="007F183D">
            <w:r>
              <w:t>“ST”</w:t>
            </w:r>
          </w:p>
        </w:tc>
        <w:tc>
          <w:tcPr>
            <w:tcW w:w="3192" w:type="dxa"/>
            <w:shd w:val="clear" w:color="auto" w:fill="auto"/>
          </w:tcPr>
          <w:p w14:paraId="5467CFFE" w14:textId="77777777" w:rsidR="000575CD" w:rsidRDefault="000575CD" w:rsidP="007F183D"/>
        </w:tc>
      </w:tr>
      <w:tr w:rsidR="000575CD" w14:paraId="1AFE002D" w14:textId="77777777" w:rsidTr="00D670AB">
        <w:tc>
          <w:tcPr>
            <w:tcW w:w="3192" w:type="dxa"/>
            <w:shd w:val="clear" w:color="auto" w:fill="auto"/>
          </w:tcPr>
          <w:p w14:paraId="67DF9957" w14:textId="77777777" w:rsidR="000575CD" w:rsidRDefault="000575CD" w:rsidP="007F183D">
            <w:r w:rsidRPr="00CE1D74">
              <w:t>OBX-3 Observation Identifier</w:t>
            </w:r>
          </w:p>
        </w:tc>
        <w:tc>
          <w:tcPr>
            <w:tcW w:w="3192" w:type="dxa"/>
            <w:shd w:val="clear" w:color="auto" w:fill="auto"/>
          </w:tcPr>
          <w:p w14:paraId="080A8BC8" w14:textId="77777777" w:rsidR="000575CD" w:rsidRDefault="000575CD" w:rsidP="007F183D">
            <w:r>
              <w:t>“</w:t>
            </w:r>
            <w:r w:rsidRPr="00CE1D74">
              <w:t>198200^ MDC_EVT_WATCHDOG^MDC</w:t>
            </w:r>
            <w:r>
              <w:t>”</w:t>
            </w:r>
          </w:p>
        </w:tc>
        <w:tc>
          <w:tcPr>
            <w:tcW w:w="3192" w:type="dxa"/>
            <w:shd w:val="clear" w:color="auto" w:fill="auto"/>
          </w:tcPr>
          <w:p w14:paraId="17A11DB9" w14:textId="77777777" w:rsidR="000575CD" w:rsidRDefault="000575CD" w:rsidP="007F183D"/>
        </w:tc>
      </w:tr>
      <w:tr w:rsidR="000575CD" w14:paraId="5AAEA6BC" w14:textId="77777777" w:rsidTr="00D670AB">
        <w:tc>
          <w:tcPr>
            <w:tcW w:w="3192" w:type="dxa"/>
            <w:shd w:val="clear" w:color="auto" w:fill="auto"/>
          </w:tcPr>
          <w:p w14:paraId="1D597A25" w14:textId="77777777" w:rsidR="000575CD" w:rsidRDefault="000575CD" w:rsidP="007F183D">
            <w:r w:rsidRPr="00557EBC">
              <w:t>OBX-4 Observation Sub-ID</w:t>
            </w:r>
          </w:p>
        </w:tc>
        <w:tc>
          <w:tcPr>
            <w:tcW w:w="3192" w:type="dxa"/>
            <w:shd w:val="clear" w:color="auto" w:fill="auto"/>
          </w:tcPr>
          <w:p w14:paraId="0CAF8EF9" w14:textId="77777777" w:rsidR="000575CD" w:rsidRDefault="000575CD" w:rsidP="007F183D">
            <w:r>
              <w:t>&lt;n&gt;.0.0.1</w:t>
            </w:r>
          </w:p>
        </w:tc>
        <w:tc>
          <w:tcPr>
            <w:tcW w:w="3192" w:type="dxa"/>
            <w:shd w:val="clear" w:color="auto" w:fill="auto"/>
          </w:tcPr>
          <w:p w14:paraId="460C9C68" w14:textId="77777777" w:rsidR="000575CD" w:rsidRDefault="000575CD" w:rsidP="007F183D">
            <w:r>
              <w:t>&lt;n&gt; identifies the Medical Device System (MDS) which has issued the heartbeat information.</w:t>
            </w:r>
          </w:p>
          <w:p w14:paraId="6CD9133A" w14:textId="77777777" w:rsidR="000575CD" w:rsidRDefault="000575CD" w:rsidP="007F183D">
            <w:r>
              <w:t>In the case of a PCD gateway proxy reporter, the heartbeat message may contain heartbeat information from multiple MDSs.</w:t>
            </w:r>
          </w:p>
          <w:p w14:paraId="0D824C1D" w14:textId="44FE89B0" w:rsidR="000575CD" w:rsidRDefault="000575CD" w:rsidP="007F183D">
            <w:r>
              <w:t>In the case of a PCD gateway reporter managing the reliable communication to the connected devices, the heartbeat message shall only contain the one MDS and the heartbeat information from the gateway.</w:t>
            </w:r>
          </w:p>
        </w:tc>
      </w:tr>
      <w:tr w:rsidR="000575CD" w14:paraId="3A3520AB" w14:textId="77777777" w:rsidTr="00D670AB">
        <w:tc>
          <w:tcPr>
            <w:tcW w:w="3192" w:type="dxa"/>
            <w:shd w:val="clear" w:color="auto" w:fill="auto"/>
          </w:tcPr>
          <w:p w14:paraId="793F6EF5" w14:textId="77777777" w:rsidR="000575CD" w:rsidRDefault="000575CD" w:rsidP="007F183D">
            <w:r w:rsidRPr="00CE1D74">
              <w:t>OBX-5 Observation Value</w:t>
            </w:r>
          </w:p>
        </w:tc>
        <w:tc>
          <w:tcPr>
            <w:tcW w:w="3192" w:type="dxa"/>
            <w:shd w:val="clear" w:color="auto" w:fill="auto"/>
          </w:tcPr>
          <w:p w14:paraId="1190A617" w14:textId="77777777" w:rsidR="000575CD" w:rsidRDefault="000575CD" w:rsidP="007F183D">
            <w:r>
              <w:t>Event Phase of Watchdog Event</w:t>
            </w:r>
          </w:p>
        </w:tc>
        <w:tc>
          <w:tcPr>
            <w:tcW w:w="3192" w:type="dxa"/>
            <w:shd w:val="clear" w:color="auto" w:fill="auto"/>
          </w:tcPr>
          <w:p w14:paraId="75408835" w14:textId="77777777" w:rsidR="000575CD" w:rsidRDefault="000575CD" w:rsidP="007F183D">
            <w:r>
              <w:t>The following phases are supported for the Watchdog event:</w:t>
            </w:r>
          </w:p>
          <w:p w14:paraId="47B660E0" w14:textId="77777777" w:rsidR="000575CD" w:rsidRDefault="000575CD" w:rsidP="000575CD">
            <w:pPr>
              <w:numPr>
                <w:ilvl w:val="0"/>
                <w:numId w:val="74"/>
              </w:numPr>
            </w:pPr>
            <w:r w:rsidRPr="005F0A2E">
              <w:rPr>
                <w:b/>
                <w:bCs/>
              </w:rPr>
              <w:t>start</w:t>
            </w:r>
            <w:r>
              <w:t>: PCDR starts the MC</w:t>
            </w:r>
          </w:p>
          <w:p w14:paraId="3AAF4286" w14:textId="77777777" w:rsidR="000575CD" w:rsidRDefault="000575CD" w:rsidP="000575CD">
            <w:pPr>
              <w:numPr>
                <w:ilvl w:val="0"/>
                <w:numId w:val="74"/>
              </w:numPr>
            </w:pPr>
            <w:r w:rsidRPr="005F0A2E">
              <w:rPr>
                <w:b/>
                <w:bCs/>
              </w:rPr>
              <w:t>continue</w:t>
            </w:r>
            <w:r>
              <w:t xml:space="preserve">: PCDR sends another </w:t>
            </w:r>
            <w:r>
              <w:lastRenderedPageBreak/>
              <w:t>heartbeat message without any changes</w:t>
            </w:r>
          </w:p>
          <w:p w14:paraId="7097DDA7" w14:textId="77777777" w:rsidR="000575CD" w:rsidRDefault="000575CD" w:rsidP="000575CD">
            <w:pPr>
              <w:numPr>
                <w:ilvl w:val="0"/>
                <w:numId w:val="74"/>
              </w:numPr>
            </w:pPr>
            <w:r w:rsidRPr="005F0A2E">
              <w:rPr>
                <w:b/>
                <w:bCs/>
              </w:rPr>
              <w:t>update</w:t>
            </w:r>
            <w:r>
              <w:t>: PCDR sends another heartbeat message with changes (e. g. the periodicity has changed)</w:t>
            </w:r>
          </w:p>
          <w:p w14:paraId="0D1F3ABE" w14:textId="77777777" w:rsidR="000575CD" w:rsidRDefault="000575CD" w:rsidP="000575CD">
            <w:pPr>
              <w:numPr>
                <w:ilvl w:val="0"/>
                <w:numId w:val="74"/>
              </w:numPr>
            </w:pPr>
            <w:r w:rsidRPr="005F0A2E">
              <w:rPr>
                <w:b/>
                <w:bCs/>
              </w:rPr>
              <w:t>end</w:t>
            </w:r>
            <w:r>
              <w:t xml:space="preserve">: the PCDR ends the MC </w:t>
            </w:r>
          </w:p>
          <w:p w14:paraId="021D543C" w14:textId="77777777" w:rsidR="000575CD" w:rsidRDefault="000575CD" w:rsidP="007F183D">
            <w:r>
              <w:t xml:space="preserve"> </w:t>
            </w:r>
          </w:p>
        </w:tc>
      </w:tr>
      <w:tr w:rsidR="000575CD" w14:paraId="4743F7E3" w14:textId="77777777" w:rsidTr="00D670AB">
        <w:tc>
          <w:tcPr>
            <w:tcW w:w="3192" w:type="dxa"/>
            <w:shd w:val="clear" w:color="auto" w:fill="auto"/>
          </w:tcPr>
          <w:p w14:paraId="233313AC" w14:textId="77777777" w:rsidR="000575CD" w:rsidRPr="00CE1D74" w:rsidRDefault="000575CD" w:rsidP="007F183D">
            <w:r w:rsidRPr="009C3CA4">
              <w:lastRenderedPageBreak/>
              <w:t>OBX-</w:t>
            </w:r>
            <w:r>
              <w:t>7</w:t>
            </w:r>
            <w:r w:rsidRPr="009C3CA4">
              <w:t xml:space="preserve"> </w:t>
            </w:r>
            <w:r>
              <w:t>Reference Range</w:t>
            </w:r>
          </w:p>
        </w:tc>
        <w:tc>
          <w:tcPr>
            <w:tcW w:w="3192" w:type="dxa"/>
            <w:shd w:val="clear" w:color="auto" w:fill="auto"/>
          </w:tcPr>
          <w:p w14:paraId="798665E7" w14:textId="77777777" w:rsidR="000575CD" w:rsidRDefault="000575CD" w:rsidP="007F183D">
            <w:r>
              <w:t>Periodicity of the heartbeat message and maximal PCDC response time in milliseconds</w:t>
            </w:r>
          </w:p>
          <w:p w14:paraId="34004681" w14:textId="77777777" w:rsidR="000575CD" w:rsidRDefault="000575CD" w:rsidP="007F183D"/>
        </w:tc>
        <w:tc>
          <w:tcPr>
            <w:tcW w:w="3192" w:type="dxa"/>
            <w:shd w:val="clear" w:color="auto" w:fill="auto"/>
          </w:tcPr>
          <w:p w14:paraId="099D98CF" w14:textId="77777777" w:rsidR="000575CD" w:rsidRDefault="000575CD" w:rsidP="007F183D">
            <w:r>
              <w:t>Only milliseconds are supported.</w:t>
            </w:r>
          </w:p>
          <w:p w14:paraId="7DFBFDC9" w14:textId="28881625" w:rsidR="000575CD" w:rsidRDefault="000575CD" w:rsidP="007F183D">
            <w:r>
              <w:t>Only the upper limit shall be set. For example, “</w:t>
            </w:r>
            <w:r w:rsidRPr="005F0A2E">
              <w:rPr>
                <w:b/>
                <w:bCs/>
              </w:rPr>
              <w:t>&lt;</w:t>
            </w:r>
            <w:r w:rsidR="009A0F82">
              <w:rPr>
                <w:b/>
                <w:bCs/>
              </w:rPr>
              <w:t>2</w:t>
            </w:r>
            <w:r w:rsidRPr="005F0A2E">
              <w:rPr>
                <w:b/>
                <w:bCs/>
              </w:rPr>
              <w:t>000</w:t>
            </w:r>
            <w:r>
              <w:t>” when the PCDR sends a heartbeat message every 2 seconds and the PCDC shall respond to the message within 2 seconds.</w:t>
            </w:r>
          </w:p>
        </w:tc>
      </w:tr>
      <w:tr w:rsidR="000575CD" w14:paraId="0822DE00" w14:textId="77777777" w:rsidTr="00D670AB">
        <w:tc>
          <w:tcPr>
            <w:tcW w:w="3192" w:type="dxa"/>
            <w:shd w:val="clear" w:color="auto" w:fill="auto"/>
          </w:tcPr>
          <w:p w14:paraId="1589A0A6" w14:textId="77777777" w:rsidR="000575CD" w:rsidRPr="003D1D8A" w:rsidRDefault="000575CD" w:rsidP="007F183D">
            <w:r>
              <w:t>OBX-8 Abnormal Flags</w:t>
            </w:r>
          </w:p>
        </w:tc>
        <w:tc>
          <w:tcPr>
            <w:tcW w:w="3192" w:type="dxa"/>
            <w:shd w:val="clear" w:color="auto" w:fill="auto"/>
          </w:tcPr>
          <w:p w14:paraId="5BE4CA55" w14:textId="77777777" w:rsidR="000575CD" w:rsidRDefault="000575CD" w:rsidP="007F183D">
            <w:r>
              <w:t>“N~ST~PL”</w:t>
            </w:r>
          </w:p>
        </w:tc>
        <w:tc>
          <w:tcPr>
            <w:tcW w:w="3192" w:type="dxa"/>
            <w:shd w:val="clear" w:color="auto" w:fill="auto"/>
          </w:tcPr>
          <w:p w14:paraId="73330A66" w14:textId="77777777" w:rsidR="000575CD" w:rsidRDefault="000575CD" w:rsidP="007F183D">
            <w:r>
              <w:t>Indicates a normal status of a technical alert event with low priority.</w:t>
            </w:r>
          </w:p>
        </w:tc>
      </w:tr>
      <w:tr w:rsidR="000575CD" w14:paraId="7C21A5AC" w14:textId="77777777" w:rsidTr="00D670AB">
        <w:tc>
          <w:tcPr>
            <w:tcW w:w="3192" w:type="dxa"/>
            <w:shd w:val="clear" w:color="auto" w:fill="auto"/>
          </w:tcPr>
          <w:p w14:paraId="3CAB4BB1" w14:textId="77777777" w:rsidR="000575CD" w:rsidRPr="009C3CA4" w:rsidRDefault="000575CD" w:rsidP="007F183D">
            <w:r w:rsidRPr="003D1D8A">
              <w:t>OBX-11 Observation Result Status</w:t>
            </w:r>
          </w:p>
        </w:tc>
        <w:tc>
          <w:tcPr>
            <w:tcW w:w="3192" w:type="dxa"/>
            <w:shd w:val="clear" w:color="auto" w:fill="auto"/>
          </w:tcPr>
          <w:p w14:paraId="128386CB" w14:textId="77777777" w:rsidR="000575CD" w:rsidRDefault="000575CD" w:rsidP="007F183D">
            <w:r>
              <w:t>“F”</w:t>
            </w:r>
          </w:p>
        </w:tc>
        <w:tc>
          <w:tcPr>
            <w:tcW w:w="3192" w:type="dxa"/>
            <w:shd w:val="clear" w:color="auto" w:fill="auto"/>
          </w:tcPr>
          <w:p w14:paraId="5AD6C3C8" w14:textId="77777777" w:rsidR="000575CD" w:rsidRDefault="000575CD" w:rsidP="007F183D"/>
        </w:tc>
      </w:tr>
      <w:tr w:rsidR="000575CD" w14:paraId="769D4A73" w14:textId="77777777" w:rsidTr="00D670AB">
        <w:tc>
          <w:tcPr>
            <w:tcW w:w="3192" w:type="dxa"/>
            <w:shd w:val="clear" w:color="auto" w:fill="auto"/>
          </w:tcPr>
          <w:p w14:paraId="31DDA568" w14:textId="77777777" w:rsidR="000575CD" w:rsidRPr="009C3CA4" w:rsidRDefault="000575CD" w:rsidP="007F183D">
            <w:r w:rsidRPr="003D1D8A">
              <w:t>OBX-14 Date/Time of the Observation</w:t>
            </w:r>
          </w:p>
        </w:tc>
        <w:tc>
          <w:tcPr>
            <w:tcW w:w="3192" w:type="dxa"/>
            <w:shd w:val="clear" w:color="auto" w:fill="auto"/>
          </w:tcPr>
          <w:p w14:paraId="1F1F4C3E" w14:textId="77777777" w:rsidR="000575CD" w:rsidRDefault="000575CD" w:rsidP="007F183D">
            <w:r>
              <w:t>Date/time when the PCDR has restarted the timer for generating the next heartbeat message</w:t>
            </w:r>
          </w:p>
        </w:tc>
        <w:tc>
          <w:tcPr>
            <w:tcW w:w="3192" w:type="dxa"/>
            <w:shd w:val="clear" w:color="auto" w:fill="auto"/>
          </w:tcPr>
          <w:p w14:paraId="0EBCA89D" w14:textId="77777777" w:rsidR="000575CD" w:rsidRDefault="000575CD" w:rsidP="007F183D">
            <w:r>
              <w:t>The PCDC shall confirm the reception of the heartbeat message within the time interval with OBX-14 as the start time and OBX-14 + OBX-7 as the end time.</w:t>
            </w:r>
          </w:p>
        </w:tc>
      </w:tr>
    </w:tbl>
    <w:bookmarkEnd w:id="269"/>
    <w:p w14:paraId="0B3E1F8F" w14:textId="77777777" w:rsidR="000575CD" w:rsidRDefault="000575CD" w:rsidP="000575CD">
      <w:pPr>
        <w:rPr>
          <w:ins w:id="270" w:author="Kranich, Peter" w:date="2025-02-10T09:55:00Z" w16du:dateUtc="2025-02-10T08:55:00Z"/>
        </w:rPr>
      </w:pPr>
      <w:r>
        <w:t>Note: the periodicity of the heartbeat message may depend on the criticality of a reliable communication between the PCD REPORTER and PCD CONSUMER.</w:t>
      </w:r>
    </w:p>
    <w:p w14:paraId="4A737F74" w14:textId="02918D1C" w:rsidR="00F56D82" w:rsidRDefault="00A517E5" w:rsidP="000575CD">
      <w:ins w:id="271" w:author="Kranich, Peter" w:date="2025-02-10T09:55:00Z" w16du:dateUtc="2025-02-10T08:55:00Z">
        <w:r>
          <w:t>The</w:t>
        </w:r>
      </w:ins>
      <w:ins w:id="272" w:author="Kranich, Peter" w:date="2025-02-10T09:56:00Z" w16du:dateUtc="2025-02-10T08:56:00Z">
        <w:r>
          <w:t xml:space="preserve"> PCD CONSUMER must also consider the </w:t>
        </w:r>
        <w:r w:rsidR="00542F2D">
          <w:t xml:space="preserve">latency </w:t>
        </w:r>
      </w:ins>
      <w:ins w:id="273" w:author="Kranich, Peter" w:date="2025-02-10T09:57:00Z" w16du:dateUtc="2025-02-10T08:57:00Z">
        <w:r w:rsidR="00D44221">
          <w:t>for the internal processing of the response</w:t>
        </w:r>
      </w:ins>
      <w:ins w:id="274" w:author="Kranich, Peter" w:date="2025-02-10T09:58:00Z" w16du:dateUtc="2025-02-10T08:58:00Z">
        <w:r w:rsidR="00A531F4">
          <w:t xml:space="preserve">, </w:t>
        </w:r>
      </w:ins>
      <w:ins w:id="275" w:author="Kranich, Peter" w:date="2025-02-10T09:57:00Z" w16du:dateUtc="2025-02-10T08:57:00Z">
        <w:r w:rsidR="00D44221">
          <w:t xml:space="preserve">the </w:t>
        </w:r>
        <w:r w:rsidR="00742F6B">
          <w:t>network</w:t>
        </w:r>
      </w:ins>
      <w:ins w:id="276" w:author="Kranich, Peter" w:date="2025-02-10T09:58:00Z" w16du:dateUtc="2025-02-10T08:58:00Z">
        <w:r w:rsidR="00742F6B">
          <w:t xml:space="preserve"> </w:t>
        </w:r>
        <w:r w:rsidR="00A531F4">
          <w:t>transmission, and so on</w:t>
        </w:r>
      </w:ins>
      <w:ins w:id="277" w:author="Kranich, Peter" w:date="2025-02-10T09:59:00Z" w16du:dateUtc="2025-02-10T08:59:00Z">
        <w:r w:rsidR="00A531F4">
          <w:t xml:space="preserve">. Therefore, it is recommended that the PCD Consumer </w:t>
        </w:r>
        <w:r w:rsidR="00E3471A">
          <w:t>should re</w:t>
        </w:r>
      </w:ins>
      <w:ins w:id="278" w:author="Kranich, Peter" w:date="2025-02-10T10:00:00Z" w16du:dateUtc="2025-02-10T09:00:00Z">
        <w:r w:rsidR="00E3471A">
          <w:t xml:space="preserve">spond </w:t>
        </w:r>
        <w:r w:rsidR="006E64C2">
          <w:t xml:space="preserve">to the heartbeat message </w:t>
        </w:r>
      </w:ins>
      <w:ins w:id="279" w:author="Kranich, Peter" w:date="2025-02-10T10:01:00Z" w16du:dateUtc="2025-02-10T09:01:00Z">
        <w:r w:rsidR="00CE7E5F">
          <w:t xml:space="preserve">within the </w:t>
        </w:r>
      </w:ins>
      <w:ins w:id="280" w:author="Kranich, Peter" w:date="2025-02-10T10:02:00Z" w16du:dateUtc="2025-02-10T09:02:00Z">
        <w:r w:rsidR="00CE7E5F">
          <w:t>first half of the defined interv</w:t>
        </w:r>
        <w:r w:rsidR="00E70361">
          <w:t>al.</w:t>
        </w:r>
      </w:ins>
    </w:p>
    <w:p w14:paraId="694D5523" w14:textId="77777777" w:rsidR="000575CD" w:rsidRDefault="000575CD" w:rsidP="000575CD">
      <w:r>
        <w:lastRenderedPageBreak/>
        <w:t>For the IHE ACM profile, a maximum time interval of 10,000 milliseconds is recommended since some of the particular alarm standards require the annunciation of an alarm event within 10 seconds.</w:t>
      </w:r>
    </w:p>
    <w:p w14:paraId="56C815A7" w14:textId="77777777" w:rsidR="000575CD" w:rsidRDefault="000575CD" w:rsidP="000575CD">
      <w:r>
        <w:t xml:space="preserve">For the IHE DEC profile, the time interval may be identical with the export interval of the periodic observations. </w:t>
      </w:r>
    </w:p>
    <w:p w14:paraId="54F37DC2" w14:textId="77777777" w:rsidR="000575CD" w:rsidRDefault="000575CD" w:rsidP="000575CD">
      <w:r w:rsidRPr="00A02F23">
        <w:rPr>
          <w:rStyle w:val="BookTitle"/>
        </w:rPr>
        <w:t>Examples</w:t>
      </w:r>
      <w:r>
        <w:t>:</w:t>
      </w:r>
    </w:p>
    <w:p w14:paraId="1C2C705E" w14:textId="0974F725" w:rsidR="000575CD" w:rsidRDefault="000575CD" w:rsidP="000575CD">
      <w:r>
        <w:t xml:space="preserve">PCDR indicates the start of participation in a MC by sending heartbeat messages every </w:t>
      </w:r>
      <w:r w:rsidR="00091128">
        <w:t>2</w:t>
      </w:r>
      <w:r>
        <w:t>000 milliseconds:</w:t>
      </w:r>
    </w:p>
    <w:p w14:paraId="6FDF8769" w14:textId="7361F591"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Pr>
          <w:rFonts w:ascii="Consolas" w:hAnsi="Consolas"/>
          <w:sz w:val="20"/>
          <w:szCs w:val="16"/>
        </w:rPr>
        <w:br/>
      </w:r>
      <w:r w:rsidRPr="00CA368F">
        <w:rPr>
          <w:rFonts w:ascii="Consolas" w:hAnsi="Consolas"/>
          <w:sz w:val="20"/>
          <w:szCs w:val="16"/>
        </w:rPr>
        <w:t>1.0.0.1|</w:t>
      </w:r>
      <w:r>
        <w:rPr>
          <w:rFonts w:ascii="Consolas" w:hAnsi="Consolas"/>
          <w:sz w:val="20"/>
          <w:szCs w:val="16"/>
        </w:rPr>
        <w:t>start</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||F|||20191218165144+0100</w:t>
      </w:r>
    </w:p>
    <w:p w14:paraId="6D5AA900" w14:textId="77777777" w:rsidR="000575CD" w:rsidRPr="00CA368F" w:rsidRDefault="000575CD" w:rsidP="000575CD">
      <w:pPr>
        <w:rPr>
          <w:rFonts w:ascii="Consolas" w:hAnsi="Consolas"/>
          <w:sz w:val="20"/>
          <w:szCs w:val="16"/>
        </w:rPr>
      </w:pPr>
    </w:p>
    <w:p w14:paraId="4A124788" w14:textId="77777777" w:rsidR="000575CD" w:rsidRDefault="000575CD" w:rsidP="000575CD">
      <w:r>
        <w:t>PCDR indicates that it wants to continue the MC by sending another heartbeat message after 2 seconds of the previous heartbeat message:</w:t>
      </w:r>
    </w:p>
    <w:p w14:paraId="3A4F00DA" w14:textId="23E4CEAB"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continue</w:t>
      </w:r>
      <w:r w:rsidRPr="00CA368F">
        <w:rPr>
          <w:rFonts w:ascii="Consolas" w:hAnsi="Consolas"/>
          <w:sz w:val="20"/>
          <w:szCs w:val="16"/>
        </w:rPr>
        <w:t>|||</w:t>
      </w:r>
      <w:r>
        <w:rPr>
          <w:rFonts w:ascii="Consolas" w:hAnsi="Consolas"/>
          <w:sz w:val="20"/>
          <w:szCs w:val="16"/>
        </w:rPr>
        <w:t>&lt;</w:t>
      </w:r>
      <w:r w:rsidR="00091128">
        <w:rPr>
          <w:rFonts w:ascii="Consolas" w:hAnsi="Consolas"/>
          <w:sz w:val="20"/>
          <w:szCs w:val="16"/>
        </w:rPr>
        <w:t>2</w:t>
      </w:r>
      <w:r>
        <w:rPr>
          <w:rFonts w:ascii="Consolas" w:hAnsi="Consolas"/>
          <w:sz w:val="20"/>
          <w:szCs w:val="16"/>
        </w:rPr>
        <w:t>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w:t>
      </w:r>
      <w:r>
        <w:rPr>
          <w:rFonts w:ascii="Consolas" w:hAnsi="Consolas"/>
          <w:sz w:val="20"/>
          <w:szCs w:val="16"/>
        </w:rPr>
        <w:t>5146</w:t>
      </w:r>
      <w:r w:rsidRPr="00CA368F">
        <w:rPr>
          <w:rFonts w:ascii="Consolas" w:hAnsi="Consolas"/>
          <w:sz w:val="20"/>
          <w:szCs w:val="16"/>
        </w:rPr>
        <w:t>+0100</w:t>
      </w:r>
    </w:p>
    <w:p w14:paraId="03E079E0" w14:textId="77777777" w:rsidR="000575CD" w:rsidRDefault="000575CD" w:rsidP="000575CD">
      <w:pPr>
        <w:rPr>
          <w:rFonts w:ascii="Consolas" w:hAnsi="Consolas"/>
          <w:sz w:val="20"/>
          <w:szCs w:val="16"/>
        </w:rPr>
      </w:pPr>
    </w:p>
    <w:p w14:paraId="55B02F36" w14:textId="495332B3" w:rsidR="000575CD" w:rsidRDefault="000575CD" w:rsidP="000575CD">
      <w:r>
        <w:t xml:space="preserve">PCDR indicates that it wants to continue the MC but with a change in the heartbeat message periodicity from </w:t>
      </w:r>
      <w:r w:rsidR="001F6560">
        <w:t>2</w:t>
      </w:r>
      <w:r>
        <w:t>000 to 5000 milliseconds being effective with the next heartbeat message:</w:t>
      </w:r>
    </w:p>
    <w:p w14:paraId="6310043B" w14:textId="17CCD5F8"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update</w:t>
      </w:r>
      <w:r w:rsidRPr="00CA368F">
        <w:rPr>
          <w:rFonts w:ascii="Consolas" w:hAnsi="Consolas"/>
          <w:sz w:val="20"/>
          <w:szCs w:val="16"/>
        </w:rPr>
        <w:t>|||</w:t>
      </w:r>
      <w:r>
        <w:rPr>
          <w:rFonts w:ascii="Consolas" w:hAnsi="Consolas"/>
          <w:sz w:val="20"/>
          <w:szCs w:val="16"/>
        </w:rPr>
        <w:t>&lt;5000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w:t>
      </w:r>
      <w:r>
        <w:rPr>
          <w:rFonts w:ascii="Consolas" w:hAnsi="Consolas"/>
          <w:sz w:val="20"/>
          <w:szCs w:val="16"/>
        </w:rPr>
        <w:t>48</w:t>
      </w:r>
      <w:r w:rsidRPr="00CA368F">
        <w:rPr>
          <w:rFonts w:ascii="Consolas" w:hAnsi="Consolas"/>
          <w:sz w:val="20"/>
          <w:szCs w:val="16"/>
        </w:rPr>
        <w:t>+0100</w:t>
      </w:r>
    </w:p>
    <w:p w14:paraId="787F2E90" w14:textId="77777777" w:rsidR="000575CD" w:rsidRPr="00CA368F" w:rsidRDefault="000575CD" w:rsidP="000575CD">
      <w:pPr>
        <w:rPr>
          <w:rFonts w:ascii="Consolas" w:hAnsi="Consolas"/>
          <w:sz w:val="20"/>
          <w:szCs w:val="16"/>
        </w:rPr>
      </w:pPr>
    </w:p>
    <w:p w14:paraId="422A3011" w14:textId="77777777" w:rsidR="000575CD" w:rsidRDefault="000575CD" w:rsidP="000575CD">
      <w:r>
        <w:t>PCDR indicates that it wants to leave the MC intentionally:</w:t>
      </w:r>
    </w:p>
    <w:p w14:paraId="6782C96D" w14:textId="2067F3FA" w:rsidR="000575CD" w:rsidRDefault="000575CD" w:rsidP="000575CD">
      <w:pPr>
        <w:rPr>
          <w:rFonts w:ascii="Consolas" w:hAnsi="Consolas"/>
          <w:sz w:val="20"/>
          <w:szCs w:val="16"/>
        </w:rPr>
      </w:pPr>
      <w:r w:rsidRPr="00CA368F">
        <w:rPr>
          <w:rFonts w:ascii="Consolas" w:hAnsi="Consolas"/>
          <w:sz w:val="20"/>
          <w:szCs w:val="16"/>
        </w:rPr>
        <w:t>OBX|2|</w:t>
      </w:r>
      <w:r>
        <w:rPr>
          <w:rFonts w:ascii="Consolas" w:hAnsi="Consolas"/>
          <w:sz w:val="20"/>
          <w:szCs w:val="16"/>
        </w:rPr>
        <w:t>ST</w:t>
      </w:r>
      <w:r w:rsidRPr="00CA368F">
        <w:rPr>
          <w:rFonts w:ascii="Consolas" w:hAnsi="Consolas"/>
          <w:sz w:val="20"/>
          <w:szCs w:val="16"/>
        </w:rPr>
        <w:t>|198200^MDC_EVT_WATCHDOG^MDC|</w:t>
      </w:r>
      <w:r w:rsidRPr="00CA368F">
        <w:rPr>
          <w:rFonts w:ascii="Consolas" w:hAnsi="Consolas"/>
          <w:sz w:val="20"/>
          <w:szCs w:val="16"/>
        </w:rPr>
        <w:br/>
        <w:t>1.0.0.1|</w:t>
      </w:r>
      <w:r>
        <w:rPr>
          <w:rFonts w:ascii="Consolas" w:hAnsi="Consolas"/>
          <w:sz w:val="20"/>
          <w:szCs w:val="16"/>
        </w:rPr>
        <w:t>end</w:t>
      </w:r>
      <w:r w:rsidRPr="00CA368F">
        <w:rPr>
          <w:rFonts w:ascii="Consolas" w:hAnsi="Consolas"/>
          <w:sz w:val="20"/>
          <w:szCs w:val="16"/>
        </w:rPr>
        <w:t>|</w:t>
      </w:r>
      <w:r w:rsidRPr="00CA368F" w:rsidDel="009F59F6">
        <w:rPr>
          <w:rFonts w:ascii="Consolas" w:hAnsi="Consolas"/>
          <w:sz w:val="20"/>
          <w:szCs w:val="16"/>
        </w:rPr>
        <w:t xml:space="preserve"> </w:t>
      </w:r>
      <w:r w:rsidRPr="00CA368F">
        <w:rPr>
          <w:rFonts w:ascii="Consolas" w:hAnsi="Consolas"/>
          <w:sz w:val="20"/>
          <w:szCs w:val="16"/>
        </w:rPr>
        <w:t>||</w:t>
      </w:r>
      <w:r>
        <w:rPr>
          <w:rFonts w:ascii="Consolas" w:hAnsi="Consolas"/>
          <w:sz w:val="20"/>
          <w:szCs w:val="16"/>
        </w:rPr>
        <w:t>&lt;0</w:t>
      </w:r>
      <w:r w:rsidRPr="00CA368F">
        <w:rPr>
          <w:rFonts w:ascii="Consolas" w:hAnsi="Consolas"/>
          <w:sz w:val="20"/>
          <w:szCs w:val="16"/>
        </w:rPr>
        <w:t>|</w:t>
      </w:r>
      <w:r>
        <w:rPr>
          <w:rFonts w:ascii="Consolas" w:hAnsi="Consolas"/>
          <w:sz w:val="20"/>
          <w:szCs w:val="16"/>
        </w:rPr>
        <w:t>N~ST~PL</w:t>
      </w:r>
      <w:r w:rsidRPr="00CA368F">
        <w:rPr>
          <w:rFonts w:ascii="Consolas" w:hAnsi="Consolas"/>
          <w:sz w:val="20"/>
          <w:szCs w:val="16"/>
        </w:rPr>
        <w:t>||F|||2019121817515</w:t>
      </w:r>
      <w:r w:rsidR="00C660FF">
        <w:rPr>
          <w:rFonts w:ascii="Consolas" w:hAnsi="Consolas"/>
          <w:sz w:val="20"/>
          <w:szCs w:val="16"/>
        </w:rPr>
        <w:t>3</w:t>
      </w:r>
      <w:r w:rsidRPr="00CA368F">
        <w:rPr>
          <w:rFonts w:ascii="Consolas" w:hAnsi="Consolas"/>
          <w:sz w:val="20"/>
          <w:szCs w:val="16"/>
        </w:rPr>
        <w:t>+0100</w:t>
      </w:r>
    </w:p>
    <w:p w14:paraId="58678B91" w14:textId="64D017DE" w:rsidR="006C371A" w:rsidRPr="00D26514" w:rsidRDefault="006C371A" w:rsidP="000575CD">
      <w:pPr>
        <w:pStyle w:val="BodyText"/>
      </w:pPr>
    </w:p>
    <w:p w14:paraId="1762256D" w14:textId="5EEC2171" w:rsidR="00CF283F" w:rsidRPr="00D26514" w:rsidRDefault="00303E20" w:rsidP="00303E20">
      <w:pPr>
        <w:pStyle w:val="Heading5"/>
        <w:numPr>
          <w:ilvl w:val="0"/>
          <w:numId w:val="0"/>
        </w:numPr>
        <w:rPr>
          <w:noProof w:val="0"/>
        </w:rPr>
      </w:pPr>
      <w:bookmarkStart w:id="281" w:name="_Toc345074680"/>
      <w:bookmarkStart w:id="282" w:name="_Toc189043156"/>
      <w:r w:rsidRPr="00D26514">
        <w:rPr>
          <w:noProof w:val="0"/>
        </w:rPr>
        <w:t>3</w:t>
      </w:r>
      <w:r w:rsidR="00CF283F" w:rsidRPr="00D26514">
        <w:rPr>
          <w:noProof w:val="0"/>
        </w:rPr>
        <w:t>.</w:t>
      </w:r>
      <w:r w:rsidR="00693660">
        <w:rPr>
          <w:noProof w:val="0"/>
        </w:rPr>
        <w:t>53</w:t>
      </w:r>
      <w:r w:rsidR="00CF283F" w:rsidRPr="00D26514">
        <w:rPr>
          <w:noProof w:val="0"/>
        </w:rPr>
        <w:t>.4.1.3 Expected Actions</w:t>
      </w:r>
      <w:bookmarkEnd w:id="281"/>
      <w:bookmarkEnd w:id="282"/>
    </w:p>
    <w:p w14:paraId="3A588924" w14:textId="440FD577" w:rsidR="004B65A3" w:rsidRDefault="004B65A3" w:rsidP="004B65A3">
      <w:pPr>
        <w:pStyle w:val="BodyText"/>
      </w:pPr>
      <w:r>
        <w:t>Heartbeat messages are sent from the PCDR</w:t>
      </w:r>
      <w:r w:rsidR="006A2249">
        <w:t>,</w:t>
      </w:r>
      <w:r w:rsidR="009566F2">
        <w:t xml:space="preserve"> </w:t>
      </w:r>
      <w:r w:rsidR="006A2249">
        <w:t>which initiates the connection,</w:t>
      </w:r>
      <w:r>
        <w:t xml:space="preserve"> to the PCDC. </w:t>
      </w:r>
    </w:p>
    <w:p w14:paraId="71920C02" w14:textId="77777777" w:rsidR="004B65A3" w:rsidRDefault="004B65A3" w:rsidP="004B65A3">
      <w:pPr>
        <w:pStyle w:val="BodyText"/>
      </w:pPr>
      <w:r>
        <w:t>When the network connection between the PCDR and the PCDC got lost, the PCDR shall send the first heartbeat message after the reconnect with the Event Phase “</w:t>
      </w:r>
      <w:r w:rsidRPr="005F0A2E">
        <w:rPr>
          <w:b/>
          <w:bCs/>
        </w:rPr>
        <w:t>start</w:t>
      </w:r>
      <w:r>
        <w:t>” in OBX-5.</w:t>
      </w:r>
    </w:p>
    <w:p w14:paraId="78C7D9EE" w14:textId="72D10090" w:rsidR="00635681" w:rsidRDefault="00635681" w:rsidP="00635681">
      <w:pPr>
        <w:pStyle w:val="BodyText"/>
      </w:pPr>
      <w:r>
        <w:t>It is the responsibility of the PCDR to react accordingly on the acknowledgement and application error code in the response message</w:t>
      </w:r>
      <w:r w:rsidR="003B7A4B">
        <w:t xml:space="preserve"> (please refer to </w:t>
      </w:r>
      <w:r w:rsidR="003B7A4B">
        <w:fldChar w:fldCharType="begin"/>
      </w:r>
      <w:r w:rsidR="003B7A4B">
        <w:instrText xml:space="preserve"> REF _Ref189041589 \h </w:instrText>
      </w:r>
      <w:r w:rsidR="003B7A4B">
        <w:fldChar w:fldCharType="separate"/>
      </w:r>
      <w:r w:rsidR="003B7A4B" w:rsidRPr="00D26514">
        <w:t>3.</w:t>
      </w:r>
      <w:r w:rsidR="003B7A4B">
        <w:t>12</w:t>
      </w:r>
      <w:r w:rsidR="003B7A4B" w:rsidRPr="00D26514">
        <w:t xml:space="preserve"> </w:t>
      </w:r>
      <w:r w:rsidR="003B7A4B">
        <w:t xml:space="preserve">Acknowledge </w:t>
      </w:r>
      <w:r w:rsidR="003B7A4B" w:rsidRPr="00CE1328">
        <w:t>Heartbeat Message</w:t>
      </w:r>
      <w:r w:rsidR="003B7A4B">
        <w:t xml:space="preserve"> </w:t>
      </w:r>
      <w:r w:rsidR="003B7A4B" w:rsidRPr="00CE1328">
        <w:t>[DEV-5</w:t>
      </w:r>
      <w:r w:rsidR="003B7A4B">
        <w:t>4</w:t>
      </w:r>
      <w:r w:rsidR="003B7A4B" w:rsidRPr="00CE1328">
        <w:t>]</w:t>
      </w:r>
      <w:r w:rsidR="003B7A4B">
        <w:fldChar w:fldCharType="end"/>
      </w:r>
      <w:r w:rsidR="00950987">
        <w:t xml:space="preserve"> for further details</w:t>
      </w:r>
      <w:r w:rsidR="003B7A4B">
        <w:t>)</w:t>
      </w:r>
      <w:r>
        <w:t xml:space="preserve"> from the PCDC (e. g. the medical device may show a message to the caregiver that the alert distribution is not functioning properly any longer).</w:t>
      </w:r>
    </w:p>
    <w:p w14:paraId="38FB8FEE" w14:textId="30BC3EC0" w:rsidR="006E101B" w:rsidRDefault="006E101B" w:rsidP="006E101B">
      <w:pPr>
        <w:pStyle w:val="BodyText"/>
      </w:pPr>
      <w:r>
        <w:t>In the case of a “CA” and “CR” acknowledgement code, the PCDR shall continue to send heartbeat messages to the PCDC since some error</w:t>
      </w:r>
      <w:r w:rsidR="00E1223E">
        <w:t>s</w:t>
      </w:r>
      <w:r>
        <w:t xml:space="preserve"> might only be temporary (e. g. alert </w:t>
      </w:r>
      <w:r>
        <w:lastRenderedPageBreak/>
        <w:t>communicator had a bad wireless connection, but caregiver moved to an area with a better Wifi coverage).</w:t>
      </w:r>
    </w:p>
    <w:p w14:paraId="31671A95" w14:textId="25CD6911" w:rsidR="006E101B" w:rsidRDefault="006E101B" w:rsidP="006E101B">
      <w:pPr>
        <w:pStyle w:val="BodyText"/>
      </w:pPr>
      <w:r>
        <w:t xml:space="preserve">In the case of a “CE” acknowledgement code, the PCDR shall stop to send heartbeat messages to the PCDC since this indicates that the PCDC does not support heartbeat messages at all. </w:t>
      </w:r>
      <w:r>
        <w:br/>
        <w:t>After reconnecting to the PCDC, the PCDR may send another heartbeat message in order to check if support of heartbeat messages has changed at the PCDC, for example, due to a configuration change.</w:t>
      </w:r>
    </w:p>
    <w:p w14:paraId="514FDCB5" w14:textId="60A1FEF7" w:rsidR="004B65A3" w:rsidRDefault="004B65A3" w:rsidP="004B65A3">
      <w:pPr>
        <w:pStyle w:val="BodyText"/>
      </w:pPr>
      <w:r>
        <w:t>Heartbeat messages sent directly from the medical devices or from a gateway proxy sending the heartbeat messages on the behalf of the medical devices differ slightly from heartbeat messages sent by a gateway managing the reliable communication to the connected medical devices in the background</w:t>
      </w:r>
      <w:r w:rsidR="00D50C08">
        <w:t>:</w:t>
      </w:r>
    </w:p>
    <w:p w14:paraId="7ED1ECE8" w14:textId="2FFDEEB1" w:rsidR="001D6E36" w:rsidRPr="001D6E36" w:rsidRDefault="001D6E36" w:rsidP="00701EF2">
      <w:pPr>
        <w:pStyle w:val="BodyText"/>
        <w:rPr>
          <w:b/>
          <w:bCs/>
          <w:u w:val="single"/>
        </w:rPr>
      </w:pPr>
      <w:r w:rsidRPr="001D6E36">
        <w:rPr>
          <w:b/>
          <w:bCs/>
          <w:u w:val="single"/>
        </w:rPr>
        <w:t>Heartbeat Messages from Medical Device or Gateway Proxy Reporter</w:t>
      </w:r>
    </w:p>
    <w:p w14:paraId="64637586" w14:textId="656F6DBE" w:rsidR="00701EF2" w:rsidRDefault="00701EF2" w:rsidP="00701EF2">
      <w:pPr>
        <w:pStyle w:val="BodyText"/>
      </w:pPr>
      <w:r>
        <w:t xml:space="preserve">The heartbeat message from medical device or gateway proxy shall conform to the corresponding IHE profile for which a MC is required. The OBX segment containing the information on the MDS level also identifies the individual device to which the heartbeat message corresponds. </w:t>
      </w:r>
    </w:p>
    <w:p w14:paraId="56A08360" w14:textId="77777777" w:rsidR="00701EF2" w:rsidRDefault="00701EF2" w:rsidP="00701EF2">
      <w:pPr>
        <w:pStyle w:val="BodyText"/>
      </w:pPr>
      <w:r>
        <w:t>A gateway proxy may send heartbeat information from multiple medical devices in one single heartbeat message as long as the other information are identical for all the devices (e. g. same patient, same location, same heartbeat information timestamp, etc.).</w:t>
      </w:r>
    </w:p>
    <w:p w14:paraId="66DCD0B7" w14:textId="77777777" w:rsidR="00701EF2" w:rsidRPr="00276B73" w:rsidRDefault="00701EF2" w:rsidP="00701EF2">
      <w:pPr>
        <w:pStyle w:val="BodyText"/>
        <w:rPr>
          <w:rStyle w:val="BookTitle"/>
        </w:rPr>
      </w:pPr>
      <w:r w:rsidRPr="00276B73">
        <w:rPr>
          <w:rStyle w:val="BookTitle"/>
        </w:rPr>
        <w:t>Example:</w:t>
      </w:r>
    </w:p>
    <w:p w14:paraId="403FEA53"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MSH|^~\&amp;|PHILIPS_867315^0009FBFFFF059322^EUI64||||20220627085521038+0000||ORU^R40^ORU_R40|PM20220627085521.038XY150Z04091|P|2.6|||AL|NE||8859/1|en^English^ISO639||IHE_PCD_004^IHE PCD^1.3.6.1.4.1.19376.1.6.1.4.1^ISO</w:t>
      </w:r>
    </w:p>
    <w:p w14:paraId="6F0D56EE"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PID|||12345^^^Philips^MR~09fb593223189f5a3^^^Philips^PI~98765^^^Philips^VN||</w:t>
      </w:r>
      <w:r>
        <w:rPr>
          <w:rFonts w:ascii="Consolas" w:hAnsi="Consolas" w:cs="Consolas"/>
          <w:color w:val="000000"/>
          <w:sz w:val="20"/>
        </w:rPr>
        <w:t>Smith</w:t>
      </w:r>
      <w:r w:rsidRPr="00CA368F">
        <w:rPr>
          <w:rFonts w:ascii="Consolas" w:hAnsi="Consolas" w:cs="Consolas"/>
          <w:color w:val="000000"/>
          <w:sz w:val="20"/>
        </w:rPr>
        <w:t>^</w:t>
      </w:r>
      <w:r>
        <w:rPr>
          <w:rFonts w:ascii="Consolas" w:hAnsi="Consolas" w:cs="Consolas"/>
          <w:color w:val="000000"/>
          <w:sz w:val="20"/>
        </w:rPr>
        <w:t>Johh</w:t>
      </w:r>
      <w:r w:rsidRPr="00CA368F">
        <w:rPr>
          <w:rFonts w:ascii="Consolas" w:hAnsi="Consolas" w:cs="Consolas"/>
          <w:color w:val="000000"/>
          <w:sz w:val="20"/>
        </w:rPr>
        <w:t>^</w:t>
      </w:r>
      <w:r>
        <w:rPr>
          <w:rFonts w:ascii="Consolas" w:hAnsi="Consolas" w:cs="Consolas"/>
          <w:color w:val="000000"/>
          <w:sz w:val="20"/>
        </w:rPr>
        <w:t>Joe</w:t>
      </w:r>
      <w:r w:rsidRPr="00CA368F">
        <w:rPr>
          <w:rFonts w:ascii="Consolas" w:hAnsi="Consolas" w:cs="Consolas"/>
          <w:color w:val="000000"/>
          <w:sz w:val="20"/>
        </w:rPr>
        <w:t>^^^^L||19720229|M</w:t>
      </w:r>
    </w:p>
    <w:p w14:paraId="6DCCCE10"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PV1||I|</w:t>
      </w:r>
      <w:r w:rsidRPr="00CA368F">
        <w:t xml:space="preserve"> </w:t>
      </w:r>
      <w:r w:rsidRPr="00CA368F">
        <w:rPr>
          <w:rFonts w:ascii="Consolas" w:hAnsi="Consolas" w:cs="Consolas"/>
          <w:color w:val="000000"/>
          <w:sz w:val="20"/>
        </w:rPr>
        <w:t>HO 3 West ICU^</w:t>
      </w:r>
      <w:r>
        <w:rPr>
          <w:rFonts w:ascii="Consolas" w:hAnsi="Consolas" w:cs="Consolas"/>
          <w:color w:val="000000"/>
          <w:sz w:val="20"/>
        </w:rPr>
        <w:t>10</w:t>
      </w:r>
      <w:r w:rsidRPr="00CA368F">
        <w:rPr>
          <w:rFonts w:ascii="Consolas" w:hAnsi="Consolas" w:cs="Consolas"/>
          <w:color w:val="000000"/>
          <w:sz w:val="20"/>
        </w:rPr>
        <w:t>^3||||||||||||||||98765||||||||||||||||||||||||||||||||V</w:t>
      </w:r>
    </w:p>
    <w:p w14:paraId="650A2157"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0000000B00000000^^0009FBFFFF059322^EUI-64</w:t>
      </w:r>
      <w:r w:rsidRPr="00CA368F">
        <w:rPr>
          <w:rFonts w:ascii="Consolas" w:hAnsi="Consolas" w:cs="Consolas"/>
          <w:color w:val="000000"/>
          <w:sz w:val="20"/>
        </w:rPr>
        <w:t>|196616^MDC_EVT_ALARM^MDC|||20220627085521038+0000</w:t>
      </w:r>
    </w:p>
    <w:p w14:paraId="50ADE53D" w14:textId="77777777" w:rsidR="00701EF2" w:rsidRPr="00CA368F" w:rsidRDefault="00701EF2" w:rsidP="00701EF2">
      <w:pPr>
        <w:rPr>
          <w:rFonts w:ascii="Consolas" w:hAnsi="Consolas" w:cs="Consolas"/>
          <w:color w:val="000000"/>
          <w:sz w:val="20"/>
        </w:rPr>
      </w:pPr>
      <w:r w:rsidRPr="00CA368F">
        <w:rPr>
          <w:rFonts w:ascii="Consolas" w:hAnsi="Consolas" w:cs="Consolas"/>
          <w:color w:val="000000"/>
          <w:sz w:val="20"/>
        </w:rPr>
        <w:t>OBX|1||69965^MDC_DEV_MON_PHYSIO_MULTI_PARAM_MDS^MDC|1.0.0.0|||||||X|||||||</w:t>
      </w:r>
      <w:r w:rsidRPr="005F0A2E">
        <w:rPr>
          <w:rFonts w:ascii="Consolas" w:hAnsi="Consolas" w:cs="Consolas"/>
          <w:color w:val="00B050"/>
          <w:sz w:val="20"/>
        </w:rPr>
        <w:t>XY150Z0444^^0009FBFFFF059322^EUI-64</w:t>
      </w:r>
    </w:p>
    <w:p w14:paraId="3A403ECF" w14:textId="77777777" w:rsidR="00701EF2" w:rsidRPr="00CA368F" w:rsidRDefault="00701EF2" w:rsidP="00701EF2">
      <w:pPr>
        <w:rPr>
          <w:rFonts w:ascii="Consolas" w:hAnsi="Consolas"/>
          <w:sz w:val="20"/>
          <w:szCs w:val="16"/>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r>
        <w:rPr>
          <w:rFonts w:ascii="Consolas" w:hAnsi="Consolas"/>
          <w:sz w:val="20"/>
          <w:szCs w:val="16"/>
        </w:rPr>
        <w:t xml:space="preserve"> </w:t>
      </w:r>
    </w:p>
    <w:p w14:paraId="3BB3C81A" w14:textId="77777777" w:rsidR="00701EF2" w:rsidRDefault="00701EF2" w:rsidP="004B65A3">
      <w:pPr>
        <w:pStyle w:val="BodyText"/>
      </w:pPr>
    </w:p>
    <w:p w14:paraId="6FE96AA7" w14:textId="38AAE54D" w:rsidR="00DD13DB" w:rsidRPr="008264D3" w:rsidRDefault="008264D3" w:rsidP="00B46883">
      <w:pPr>
        <w:pStyle w:val="BodyText"/>
        <w:rPr>
          <w:b/>
          <w:bCs/>
          <w:u w:val="single"/>
        </w:rPr>
      </w:pPr>
      <w:r w:rsidRPr="008264D3">
        <w:rPr>
          <w:b/>
          <w:bCs/>
          <w:u w:val="single"/>
        </w:rPr>
        <w:t>Heartbeat Message from Gateway Reporter</w:t>
      </w:r>
    </w:p>
    <w:p w14:paraId="663355D1" w14:textId="77777777" w:rsidR="00020137" w:rsidRDefault="00020137" w:rsidP="00020137">
      <w:pPr>
        <w:pStyle w:val="BodyText"/>
      </w:pPr>
      <w:r>
        <w:t>A gateway PCDR manages the reliable communication to its connected medical devices and only reports its own health state to the PCDC.</w:t>
      </w:r>
    </w:p>
    <w:p w14:paraId="5A70262A" w14:textId="77777777" w:rsidR="00020137" w:rsidRDefault="00020137" w:rsidP="00020137">
      <w:pPr>
        <w:pStyle w:val="BodyText"/>
      </w:pPr>
      <w:r>
        <w:lastRenderedPageBreak/>
        <w:t>Usually, the gateway is connected to medical devices which are used for different patients in different locations. Therefore, no specific patient or location can be reported in a heartbeat message from the gateway.</w:t>
      </w:r>
    </w:p>
    <w:p w14:paraId="1B750109" w14:textId="77777777" w:rsidR="00020137" w:rsidRDefault="00020137" w:rsidP="00020137">
      <w:pPr>
        <w:pStyle w:val="BodyText"/>
      </w:pPr>
      <w:r>
        <w:t xml:space="preserve">The PID segment shall be set to an unknown patient. </w:t>
      </w:r>
      <w:r>
        <w:br/>
        <w:t>For IHE ACM profile utilizing HL7 message structure ORU_R40, the PID segment may be omitted.</w:t>
      </w:r>
    </w:p>
    <w:p w14:paraId="72B57FB2" w14:textId="77777777" w:rsidR="00020137" w:rsidRDefault="00020137" w:rsidP="00020137">
      <w:pPr>
        <w:pStyle w:val="BodyText"/>
      </w:pPr>
      <w:r>
        <w:t>The PV1 segment shall be omitted.</w:t>
      </w:r>
    </w:p>
    <w:p w14:paraId="37F0D02B" w14:textId="77777777" w:rsidR="00020137" w:rsidRDefault="00020137" w:rsidP="00020137">
      <w:pPr>
        <w:pStyle w:val="BodyText"/>
      </w:pPr>
      <w:r>
        <w:t>The OBX segment containing the MDS level information shall be set as follows:</w:t>
      </w:r>
    </w:p>
    <w:p w14:paraId="2C6EC8E1" w14:textId="77777777" w:rsidR="00020137" w:rsidRDefault="00020137" w:rsidP="00020137">
      <w:pPr>
        <w:pStyle w:val="BodyText"/>
        <w:numPr>
          <w:ilvl w:val="0"/>
          <w:numId w:val="76"/>
        </w:numPr>
      </w:pPr>
      <w:r>
        <w:t>OBX-3 shall be set to “</w:t>
      </w:r>
      <w:r w:rsidRPr="007374C8">
        <w:t>69633</w:t>
      </w:r>
      <w:r>
        <w:t>^MDC_DEV_MDS^MDC”</w:t>
      </w:r>
    </w:p>
    <w:p w14:paraId="311D2F9D" w14:textId="77777777" w:rsidR="00020137" w:rsidRDefault="00020137" w:rsidP="00020137">
      <w:pPr>
        <w:pStyle w:val="BodyText"/>
        <w:numPr>
          <w:ilvl w:val="0"/>
          <w:numId w:val="76"/>
        </w:numPr>
      </w:pPr>
      <w:r>
        <w:t>OBX-18 shall be set to the same content as OBR-2 which is the identifier for the PCDR</w:t>
      </w:r>
    </w:p>
    <w:p w14:paraId="47B865A3" w14:textId="77777777" w:rsidR="00020137" w:rsidRDefault="00020137" w:rsidP="00020137">
      <w:pPr>
        <w:pStyle w:val="BodyText"/>
      </w:pPr>
    </w:p>
    <w:p w14:paraId="0820029F" w14:textId="77777777" w:rsidR="00020137" w:rsidRPr="00276B73" w:rsidRDefault="00020137" w:rsidP="00020137">
      <w:pPr>
        <w:pStyle w:val="BodyText"/>
        <w:rPr>
          <w:rStyle w:val="BookTitle"/>
        </w:rPr>
      </w:pPr>
      <w:r w:rsidRPr="00276B73">
        <w:rPr>
          <w:rStyle w:val="BookTitle"/>
        </w:rPr>
        <w:t>Example:</w:t>
      </w:r>
    </w:p>
    <w:p w14:paraId="4F11508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MSH|^~\&amp;|PHILIPS_867315^0009FBFFFF059322^EUI64||||20220627085521038+0000||ORU^R40^ORU_R4</w:t>
      </w:r>
      <w:r>
        <w:rPr>
          <w:rFonts w:ascii="Consolas" w:hAnsi="Consolas" w:cs="Consolas"/>
          <w:color w:val="000000"/>
          <w:sz w:val="20"/>
        </w:rPr>
        <w:t>4</w:t>
      </w:r>
      <w:r w:rsidRPr="00CA368F">
        <w:rPr>
          <w:rFonts w:ascii="Consolas" w:hAnsi="Consolas" w:cs="Consolas"/>
          <w:color w:val="000000"/>
          <w:sz w:val="20"/>
        </w:rPr>
        <w:t>|PM20220627085521.038XY150Z04091|P|2.6|||AL|NE||8859/1|en^English^ISO639||IHE_PCD_004^IHE PCD^1.3.6.1.4.1.19376.1.6.1.4.1^ISO</w:t>
      </w:r>
    </w:p>
    <w:p w14:paraId="664AF873"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OBR|1|</w:t>
      </w:r>
      <w:r w:rsidRPr="005F0A2E">
        <w:rPr>
          <w:rFonts w:ascii="Consolas" w:hAnsi="Consolas" w:cs="Consolas"/>
          <w:color w:val="00B0F0"/>
          <w:sz w:val="20"/>
        </w:rPr>
        <w:t>PHILIPS_867315^^0009FBFFFF059322^EUI64</w:t>
      </w:r>
      <w:r w:rsidRPr="00CA368F">
        <w:rPr>
          <w:rFonts w:ascii="Consolas" w:hAnsi="Consolas" w:cs="Consolas"/>
          <w:color w:val="000000"/>
          <w:sz w:val="20"/>
        </w:rPr>
        <w:t>|0^^0009FBFFFF059322^EUI</w:t>
      </w:r>
      <w:r>
        <w:rPr>
          <w:rFonts w:ascii="Consolas" w:hAnsi="Consolas" w:cs="Consolas"/>
          <w:color w:val="000000"/>
          <w:sz w:val="20"/>
        </w:rPr>
        <w:t>-</w:t>
      </w:r>
      <w:r w:rsidRPr="00CA368F">
        <w:rPr>
          <w:rFonts w:ascii="Consolas" w:hAnsi="Consolas" w:cs="Consolas"/>
          <w:color w:val="000000"/>
          <w:sz w:val="20"/>
        </w:rPr>
        <w:t>64|196616^MDC_EVT_ALARM^MDC|||20220627085521038+0000</w:t>
      </w:r>
    </w:p>
    <w:p w14:paraId="652A3076" w14:textId="77777777" w:rsidR="00020137" w:rsidRPr="00CA368F" w:rsidRDefault="00020137" w:rsidP="00020137">
      <w:pPr>
        <w:rPr>
          <w:rFonts w:ascii="Consolas" w:hAnsi="Consolas" w:cs="Consolas"/>
          <w:color w:val="000000"/>
          <w:sz w:val="20"/>
        </w:rPr>
      </w:pPr>
      <w:r w:rsidRPr="00CA368F">
        <w:rPr>
          <w:rFonts w:ascii="Consolas" w:hAnsi="Consolas" w:cs="Consolas"/>
          <w:color w:val="000000"/>
          <w:sz w:val="20"/>
        </w:rPr>
        <w:t>OBX|1||69</w:t>
      </w:r>
      <w:r>
        <w:rPr>
          <w:rFonts w:ascii="Consolas" w:hAnsi="Consolas" w:cs="Consolas"/>
          <w:color w:val="000000"/>
          <w:sz w:val="20"/>
        </w:rPr>
        <w:t>633</w:t>
      </w:r>
      <w:r w:rsidRPr="00CA368F">
        <w:rPr>
          <w:rFonts w:ascii="Consolas" w:hAnsi="Consolas" w:cs="Consolas"/>
          <w:color w:val="000000"/>
          <w:sz w:val="20"/>
        </w:rPr>
        <w:t>^MDC_DEV_MDS^MDC|1.0.0.0|||||||X|||||||</w:t>
      </w:r>
      <w:r>
        <w:rPr>
          <w:rFonts w:ascii="Consolas" w:hAnsi="Consolas" w:cs="Consolas"/>
          <w:color w:val="000000"/>
          <w:sz w:val="20"/>
        </w:rPr>
        <w:br/>
      </w:r>
      <w:r w:rsidRPr="005F0A2E">
        <w:rPr>
          <w:rFonts w:ascii="Consolas" w:hAnsi="Consolas" w:cs="Consolas"/>
          <w:color w:val="00B0F0"/>
          <w:sz w:val="20"/>
        </w:rPr>
        <w:t>PHILIPS_867315^^0009FBFFFF059322^EUI64</w:t>
      </w:r>
    </w:p>
    <w:p w14:paraId="1E921329" w14:textId="77777777" w:rsidR="00020137" w:rsidRDefault="00020137" w:rsidP="00020137">
      <w:pPr>
        <w:rPr>
          <w:rFonts w:ascii="Consolas" w:hAnsi="Consolas" w:cs="Consolas"/>
          <w:color w:val="000000"/>
          <w:sz w:val="20"/>
        </w:rPr>
      </w:pPr>
      <w:r w:rsidRPr="004542BE">
        <w:rPr>
          <w:rFonts w:ascii="Consolas" w:hAnsi="Consolas"/>
          <w:sz w:val="20"/>
          <w:szCs w:val="16"/>
        </w:rPr>
        <w:t>OBX|2|ST|198200^ MDC_EVT_WATCHDOG^MDC|1.0.0.1|continue|||&lt;</w:t>
      </w:r>
      <w:r>
        <w:rPr>
          <w:rFonts w:ascii="Consolas" w:hAnsi="Consolas"/>
          <w:sz w:val="20"/>
          <w:szCs w:val="16"/>
        </w:rPr>
        <w:t>10</w:t>
      </w:r>
      <w:r w:rsidRPr="004542BE">
        <w:rPr>
          <w:rFonts w:ascii="Consolas" w:hAnsi="Consolas"/>
          <w:sz w:val="20"/>
          <w:szCs w:val="16"/>
        </w:rPr>
        <w:t>000|N~ST~PL||F|||</w:t>
      </w:r>
      <w:r w:rsidRPr="00CA368F">
        <w:rPr>
          <w:rFonts w:ascii="Consolas" w:hAnsi="Consolas" w:cs="Consolas"/>
          <w:color w:val="000000"/>
          <w:sz w:val="20"/>
        </w:rPr>
        <w:t>20220627085521038+0000</w:t>
      </w:r>
    </w:p>
    <w:p w14:paraId="12162DFC" w14:textId="77777777" w:rsidR="008264D3" w:rsidRPr="00D26514" w:rsidRDefault="008264D3" w:rsidP="00B46883">
      <w:pPr>
        <w:pStyle w:val="BodyText"/>
      </w:pPr>
    </w:p>
    <w:p w14:paraId="33C57AE3" w14:textId="6408126E" w:rsidR="0011062E" w:rsidRPr="00D26514" w:rsidRDefault="0011062E" w:rsidP="00EA3BCB">
      <w:pPr>
        <w:pStyle w:val="Heading3"/>
        <w:numPr>
          <w:ilvl w:val="0"/>
          <w:numId w:val="0"/>
        </w:numPr>
      </w:pPr>
      <w:bookmarkStart w:id="283" w:name="_Toc18414937"/>
      <w:bookmarkStart w:id="284" w:name="_Toc189043157"/>
      <w:r w:rsidRPr="00D26514">
        <w:rPr>
          <w:noProof w:val="0"/>
        </w:rPr>
        <w:t>3.</w:t>
      </w:r>
      <w:r w:rsidR="00693660">
        <w:rPr>
          <w:noProof w:val="0"/>
        </w:rPr>
        <w:t>53</w:t>
      </w:r>
      <w:r w:rsidRPr="00D26514">
        <w:rPr>
          <w:noProof w:val="0"/>
        </w:rPr>
        <w:t>.</w:t>
      </w:r>
      <w:r w:rsidR="000E70CC" w:rsidRPr="00D26514">
        <w:rPr>
          <w:noProof w:val="0"/>
        </w:rPr>
        <w:t>5</w:t>
      </w:r>
      <w:r w:rsidRPr="00D26514">
        <w:rPr>
          <w:noProof w:val="0"/>
        </w:rPr>
        <w:t xml:space="preserve"> Protocol Requirements</w:t>
      </w:r>
      <w:bookmarkEnd w:id="283"/>
      <w:bookmarkEnd w:id="284"/>
    </w:p>
    <w:p w14:paraId="3A081687" w14:textId="18A07DC6" w:rsidR="004A6CA4" w:rsidRPr="00D26514" w:rsidRDefault="006E5652" w:rsidP="006E5652">
      <w:pPr>
        <w:pStyle w:val="BodyText"/>
      </w:pPr>
      <w:r>
        <w:t>Not applicable.</w:t>
      </w:r>
    </w:p>
    <w:p w14:paraId="63551E7E" w14:textId="1774A62F" w:rsidR="004A6CA4" w:rsidRPr="00D26514" w:rsidRDefault="004A6CA4" w:rsidP="004A6CA4">
      <w:pPr>
        <w:pStyle w:val="Heading3"/>
        <w:numPr>
          <w:ilvl w:val="0"/>
          <w:numId w:val="0"/>
        </w:numPr>
        <w:rPr>
          <w:noProof w:val="0"/>
        </w:rPr>
      </w:pPr>
      <w:bookmarkStart w:id="285" w:name="_Toc18414938"/>
      <w:bookmarkStart w:id="286" w:name="_Toc189043158"/>
      <w:r w:rsidRPr="00D26514">
        <w:rPr>
          <w:noProof w:val="0"/>
        </w:rPr>
        <w:t>3.</w:t>
      </w:r>
      <w:r w:rsidR="00693660">
        <w:rPr>
          <w:noProof w:val="0"/>
        </w:rPr>
        <w:t>53</w:t>
      </w:r>
      <w:r w:rsidRPr="00D26514">
        <w:rPr>
          <w:noProof w:val="0"/>
        </w:rPr>
        <w:t>.</w:t>
      </w:r>
      <w:r w:rsidR="000E70CC" w:rsidRPr="00D26514">
        <w:rPr>
          <w:noProof w:val="0"/>
        </w:rPr>
        <w:t>6</w:t>
      </w:r>
      <w:r w:rsidRPr="00D26514">
        <w:rPr>
          <w:noProof w:val="0"/>
        </w:rPr>
        <w:t xml:space="preserve"> Security Considerations</w:t>
      </w:r>
      <w:bookmarkEnd w:id="285"/>
      <w:bookmarkEnd w:id="286"/>
    </w:p>
    <w:p w14:paraId="67D1575F" w14:textId="37AB96C4" w:rsidR="003330A1" w:rsidRDefault="00585A4B" w:rsidP="00BC4300">
      <w:pPr>
        <w:pStyle w:val="BodyText"/>
      </w:pPr>
      <w:r w:rsidRPr="00585A4B">
        <w:t>No special security or security audit considerations beyond the general ones already discussed apply to this transaction</w:t>
      </w:r>
      <w:r w:rsidR="003E46DB">
        <w:t>.</w:t>
      </w:r>
    </w:p>
    <w:p w14:paraId="0E3DF444" w14:textId="77777777" w:rsidR="008F45B0" w:rsidRPr="00D26514" w:rsidRDefault="008F45B0" w:rsidP="00BC4300">
      <w:pPr>
        <w:pStyle w:val="BodyText"/>
      </w:pPr>
    </w:p>
    <w:p w14:paraId="7A6B411B" w14:textId="3BDA366B" w:rsidR="00D471FE" w:rsidRPr="00DB009B" w:rsidRDefault="00D471FE" w:rsidP="00D471FE">
      <w:pPr>
        <w:pStyle w:val="Heading2"/>
        <w:numPr>
          <w:ilvl w:val="0"/>
          <w:numId w:val="0"/>
        </w:numPr>
        <w:rPr>
          <w:noProof w:val="0"/>
        </w:rPr>
      </w:pPr>
      <w:bookmarkStart w:id="287" w:name="_Ref189041589"/>
      <w:bookmarkStart w:id="288" w:name="_Toc189043159"/>
      <w:r w:rsidRPr="00D26514">
        <w:rPr>
          <w:noProof w:val="0"/>
        </w:rPr>
        <w:t>3.</w:t>
      </w:r>
      <w:r w:rsidR="00693660">
        <w:rPr>
          <w:noProof w:val="0"/>
        </w:rPr>
        <w:t>54</w:t>
      </w:r>
      <w:r w:rsidR="00693660" w:rsidRPr="00D26514">
        <w:rPr>
          <w:noProof w:val="0"/>
        </w:rPr>
        <w:t xml:space="preserve"> </w:t>
      </w:r>
      <w:r w:rsidR="0039757A">
        <w:t>Acknowledge</w:t>
      </w:r>
      <w:r>
        <w:t xml:space="preserve"> </w:t>
      </w:r>
      <w:r w:rsidRPr="00CE1328">
        <w:t>Heartbeat Message</w:t>
      </w:r>
      <w:r>
        <w:t xml:space="preserve"> </w:t>
      </w:r>
      <w:r w:rsidRPr="00CE1328">
        <w:t>[DEV-5</w:t>
      </w:r>
      <w:r w:rsidR="0039757A">
        <w:t>4</w:t>
      </w:r>
      <w:r w:rsidRPr="00CE1328">
        <w:t>]</w:t>
      </w:r>
      <w:bookmarkEnd w:id="287"/>
      <w:bookmarkEnd w:id="288"/>
    </w:p>
    <w:p w14:paraId="7FADA962" w14:textId="113E77F8" w:rsidR="00D471FE" w:rsidRPr="00D26514" w:rsidRDefault="00D471FE" w:rsidP="00D471FE">
      <w:pPr>
        <w:pStyle w:val="Heading3"/>
        <w:numPr>
          <w:ilvl w:val="0"/>
          <w:numId w:val="0"/>
        </w:numPr>
        <w:rPr>
          <w:noProof w:val="0"/>
        </w:rPr>
      </w:pPr>
      <w:bookmarkStart w:id="289" w:name="_Toc189043160"/>
      <w:r w:rsidRPr="00D26514">
        <w:rPr>
          <w:noProof w:val="0"/>
        </w:rPr>
        <w:t>3.</w:t>
      </w:r>
      <w:r w:rsidR="00693660">
        <w:rPr>
          <w:noProof w:val="0"/>
        </w:rPr>
        <w:t>54</w:t>
      </w:r>
      <w:r w:rsidRPr="00D26514">
        <w:rPr>
          <w:noProof w:val="0"/>
        </w:rPr>
        <w:t>.1 Scope</w:t>
      </w:r>
      <w:bookmarkEnd w:id="289"/>
    </w:p>
    <w:p w14:paraId="4448091D" w14:textId="0C0CDC13" w:rsidR="00D471FE" w:rsidRPr="00D26514" w:rsidRDefault="00D471FE" w:rsidP="00D471FE">
      <w:pPr>
        <w:pStyle w:val="BodyText"/>
      </w:pPr>
      <w:r w:rsidRPr="00D26514">
        <w:t>This transaction is used to</w:t>
      </w:r>
      <w:r>
        <w:t xml:space="preserve"> </w:t>
      </w:r>
      <w:r w:rsidR="0039757A">
        <w:t>acknowledge</w:t>
      </w:r>
      <w:r>
        <w:t xml:space="preserve"> heartbeat messages from the PCD REPORTER to the PCD CONSUMER.</w:t>
      </w:r>
    </w:p>
    <w:p w14:paraId="1A9288C3" w14:textId="1AB47C82" w:rsidR="00D471FE" w:rsidRDefault="00D471FE" w:rsidP="00D471FE">
      <w:pPr>
        <w:pStyle w:val="Heading3"/>
        <w:numPr>
          <w:ilvl w:val="0"/>
          <w:numId w:val="0"/>
        </w:numPr>
        <w:rPr>
          <w:noProof w:val="0"/>
        </w:rPr>
      </w:pPr>
      <w:bookmarkStart w:id="290" w:name="_Toc189043161"/>
      <w:r w:rsidRPr="00D26514">
        <w:rPr>
          <w:noProof w:val="0"/>
        </w:rPr>
        <w:lastRenderedPageBreak/>
        <w:t>3.</w:t>
      </w:r>
      <w:r w:rsidR="00693660">
        <w:rPr>
          <w:noProof w:val="0"/>
        </w:rPr>
        <w:t>54</w:t>
      </w:r>
      <w:r w:rsidRPr="00D26514">
        <w:rPr>
          <w:noProof w:val="0"/>
        </w:rPr>
        <w:t>.2 Actor Roles</w:t>
      </w:r>
      <w:bookmarkEnd w:id="290"/>
    </w:p>
    <w:p w14:paraId="0295518C" w14:textId="77777777" w:rsidR="00D471FE" w:rsidRPr="00D26514" w:rsidRDefault="00D471FE" w:rsidP="00D471FE">
      <w:pPr>
        <w:pStyle w:val="BodyText"/>
      </w:pPr>
      <w:r w:rsidRPr="00D26514">
        <w:t>The roles in this transaction are defined in the following table and may be played by the actors shown here:</w:t>
      </w:r>
    </w:p>
    <w:p w14:paraId="35661DE2" w14:textId="580CFFF6" w:rsidR="00D471FE" w:rsidRPr="00D26514" w:rsidRDefault="00D471FE" w:rsidP="00D471FE">
      <w:pPr>
        <w:pStyle w:val="TableTitle"/>
      </w:pPr>
      <w:r w:rsidRPr="00D26514">
        <w:t>Table 3.</w:t>
      </w:r>
      <w:r w:rsidR="008C59D9">
        <w:t>54</w:t>
      </w:r>
      <w:r w:rsidRPr="00D26514">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D471FE" w:rsidRPr="00D26514" w14:paraId="29FE1379" w14:textId="77777777" w:rsidTr="007F183D">
        <w:tc>
          <w:tcPr>
            <w:tcW w:w="1375" w:type="dxa"/>
            <w:shd w:val="clear" w:color="auto" w:fill="auto"/>
          </w:tcPr>
          <w:p w14:paraId="29953F85" w14:textId="77777777" w:rsidR="00D471FE" w:rsidRPr="00D26514" w:rsidRDefault="00D471FE" w:rsidP="007F183D">
            <w:pPr>
              <w:pStyle w:val="BodyText"/>
              <w:rPr>
                <w:b/>
              </w:rPr>
            </w:pPr>
            <w:r w:rsidRPr="00D26514">
              <w:rPr>
                <w:b/>
              </w:rPr>
              <w:t>Actor:</w:t>
            </w:r>
          </w:p>
        </w:tc>
        <w:tc>
          <w:tcPr>
            <w:tcW w:w="8201" w:type="dxa"/>
            <w:shd w:val="clear" w:color="auto" w:fill="auto"/>
          </w:tcPr>
          <w:p w14:paraId="5DB2A8AE" w14:textId="27815C40" w:rsidR="00D471FE" w:rsidRPr="00D26514" w:rsidRDefault="00D471FE" w:rsidP="007F183D">
            <w:pPr>
              <w:pStyle w:val="BodyText"/>
            </w:pPr>
            <w:r>
              <w:t xml:space="preserve">Point-of-Care Device </w:t>
            </w:r>
            <w:r w:rsidR="00A40BB2">
              <w:t>Consumer</w:t>
            </w:r>
          </w:p>
        </w:tc>
      </w:tr>
      <w:tr w:rsidR="00D471FE" w:rsidRPr="00D26514" w14:paraId="60535F2D" w14:textId="77777777" w:rsidTr="007F183D">
        <w:tc>
          <w:tcPr>
            <w:tcW w:w="1375" w:type="dxa"/>
            <w:shd w:val="clear" w:color="auto" w:fill="auto"/>
          </w:tcPr>
          <w:p w14:paraId="133DD0E4" w14:textId="77777777" w:rsidR="00D471FE" w:rsidRPr="00D26514" w:rsidRDefault="00D471FE" w:rsidP="007F183D">
            <w:pPr>
              <w:pStyle w:val="BodyText"/>
              <w:rPr>
                <w:b/>
              </w:rPr>
            </w:pPr>
            <w:r w:rsidRPr="00D26514">
              <w:rPr>
                <w:b/>
              </w:rPr>
              <w:t>Role:</w:t>
            </w:r>
          </w:p>
        </w:tc>
        <w:tc>
          <w:tcPr>
            <w:tcW w:w="8201" w:type="dxa"/>
            <w:shd w:val="clear" w:color="auto" w:fill="auto"/>
          </w:tcPr>
          <w:p w14:paraId="45837CB1" w14:textId="15251609" w:rsidR="00D471FE" w:rsidRPr="00D26514" w:rsidRDefault="00D471FE" w:rsidP="007F183D">
            <w:pPr>
              <w:pStyle w:val="BodyText"/>
            </w:pPr>
            <w:r>
              <w:t xml:space="preserve">Indicates its communication state by </w:t>
            </w:r>
            <w:r w:rsidR="005E21DE">
              <w:t>acknowledging</w:t>
            </w:r>
            <w:r>
              <w:t xml:space="preserve"> heartbeat messages with the current state information.</w:t>
            </w:r>
          </w:p>
        </w:tc>
      </w:tr>
      <w:tr w:rsidR="00D471FE" w:rsidRPr="00D26514" w14:paraId="7B644539" w14:textId="77777777" w:rsidTr="007F183D">
        <w:tc>
          <w:tcPr>
            <w:tcW w:w="1375" w:type="dxa"/>
            <w:shd w:val="clear" w:color="auto" w:fill="auto"/>
          </w:tcPr>
          <w:p w14:paraId="7977291F" w14:textId="77777777" w:rsidR="00D471FE" w:rsidRPr="00D26514" w:rsidRDefault="00D471FE" w:rsidP="007F183D">
            <w:pPr>
              <w:pStyle w:val="BodyText"/>
              <w:rPr>
                <w:b/>
              </w:rPr>
            </w:pPr>
            <w:r w:rsidRPr="00D26514">
              <w:rPr>
                <w:b/>
              </w:rPr>
              <w:t>Actor:</w:t>
            </w:r>
          </w:p>
        </w:tc>
        <w:tc>
          <w:tcPr>
            <w:tcW w:w="8201" w:type="dxa"/>
            <w:shd w:val="clear" w:color="auto" w:fill="auto"/>
          </w:tcPr>
          <w:p w14:paraId="6B717A0D" w14:textId="73E019B9" w:rsidR="00D471FE" w:rsidRPr="00D26514" w:rsidRDefault="00D471FE" w:rsidP="007F183D">
            <w:pPr>
              <w:pStyle w:val="BodyText"/>
            </w:pPr>
            <w:r>
              <w:t xml:space="preserve">Point-of-Care Device </w:t>
            </w:r>
            <w:r w:rsidR="00A40BB2">
              <w:t>Reporter</w:t>
            </w:r>
          </w:p>
        </w:tc>
      </w:tr>
      <w:tr w:rsidR="00D471FE" w:rsidRPr="00D26514" w14:paraId="7BCD46CC" w14:textId="77777777" w:rsidTr="007F183D">
        <w:tc>
          <w:tcPr>
            <w:tcW w:w="1375" w:type="dxa"/>
            <w:shd w:val="clear" w:color="auto" w:fill="auto"/>
          </w:tcPr>
          <w:p w14:paraId="50C08954" w14:textId="77777777" w:rsidR="00D471FE" w:rsidRPr="00D26514" w:rsidRDefault="00D471FE" w:rsidP="007F183D">
            <w:pPr>
              <w:pStyle w:val="BodyText"/>
              <w:rPr>
                <w:b/>
              </w:rPr>
            </w:pPr>
            <w:r w:rsidRPr="00D26514">
              <w:rPr>
                <w:b/>
              </w:rPr>
              <w:t>Role:</w:t>
            </w:r>
          </w:p>
        </w:tc>
        <w:tc>
          <w:tcPr>
            <w:tcW w:w="8201" w:type="dxa"/>
            <w:shd w:val="clear" w:color="auto" w:fill="auto"/>
          </w:tcPr>
          <w:p w14:paraId="05612B78" w14:textId="4ACB1DB4" w:rsidR="00D471FE" w:rsidRPr="00D26514" w:rsidRDefault="00D471FE" w:rsidP="007F183D">
            <w:pPr>
              <w:pStyle w:val="BodyText"/>
            </w:pPr>
            <w:r>
              <w:t>Receives the current communication state information</w:t>
            </w:r>
            <w:r w:rsidR="00315072">
              <w:t>.</w:t>
            </w:r>
            <w:r>
              <w:t xml:space="preserve"> </w:t>
            </w:r>
          </w:p>
        </w:tc>
      </w:tr>
    </w:tbl>
    <w:p w14:paraId="0D2206C2" w14:textId="77777777" w:rsidR="00D471FE" w:rsidRPr="00D26514" w:rsidRDefault="00D471FE" w:rsidP="00D471FE">
      <w:pPr>
        <w:pStyle w:val="BodyText"/>
      </w:pPr>
      <w:r w:rsidRPr="00D26514">
        <w:t>Transaction text specifies behavior for each role. The behavior of specific actors may also be specified when it goes beyond that of the general role.</w:t>
      </w:r>
    </w:p>
    <w:p w14:paraId="6D6A03AF" w14:textId="73D8685C" w:rsidR="00D471FE" w:rsidRPr="00D26514" w:rsidRDefault="00D471FE" w:rsidP="00D471FE">
      <w:pPr>
        <w:pStyle w:val="Heading3"/>
        <w:numPr>
          <w:ilvl w:val="0"/>
          <w:numId w:val="0"/>
        </w:numPr>
        <w:rPr>
          <w:noProof w:val="0"/>
        </w:rPr>
      </w:pPr>
      <w:bookmarkStart w:id="291" w:name="_Toc189043162"/>
      <w:r w:rsidRPr="00D26514">
        <w:rPr>
          <w:noProof w:val="0"/>
        </w:rPr>
        <w:t>3.</w:t>
      </w:r>
      <w:r w:rsidR="00693660">
        <w:rPr>
          <w:noProof w:val="0"/>
        </w:rPr>
        <w:t>54</w:t>
      </w:r>
      <w:r w:rsidRPr="00D26514">
        <w:rPr>
          <w:noProof w:val="0"/>
        </w:rPr>
        <w:t>.3 Referenced Standards</w:t>
      </w:r>
      <w:bookmarkEnd w:id="291"/>
    </w:p>
    <w:p w14:paraId="171C4E28" w14:textId="77777777" w:rsidR="00D471FE" w:rsidRPr="006D2A63" w:rsidRDefault="00D471FE" w:rsidP="00D471FE">
      <w:pPr>
        <w:pStyle w:val="ListBullet2"/>
        <w:rPr>
          <w:iCs/>
        </w:rPr>
      </w:pPr>
      <w:r w:rsidRPr="006D2A63">
        <w:rPr>
          <w:iCs/>
        </w:rPr>
        <w:t xml:space="preserve">HL7 2.6 Chapters 2, 3, 5 and 7 </w:t>
      </w:r>
    </w:p>
    <w:p w14:paraId="33EF187E" w14:textId="77777777" w:rsidR="00D471FE" w:rsidRPr="006D2A63" w:rsidRDefault="00D471FE" w:rsidP="00D471FE">
      <w:pPr>
        <w:pStyle w:val="ListBullet2"/>
        <w:numPr>
          <w:ilvl w:val="0"/>
          <w:numId w:val="0"/>
        </w:numPr>
        <w:ind w:left="720"/>
        <w:rPr>
          <w:iCs/>
        </w:rPr>
      </w:pPr>
    </w:p>
    <w:p w14:paraId="768B69F2" w14:textId="6D320FB8" w:rsidR="00D471FE" w:rsidRPr="00D26514" w:rsidRDefault="00D471FE" w:rsidP="00D471FE">
      <w:pPr>
        <w:pStyle w:val="Heading3"/>
        <w:numPr>
          <w:ilvl w:val="0"/>
          <w:numId w:val="0"/>
        </w:numPr>
        <w:rPr>
          <w:noProof w:val="0"/>
        </w:rPr>
      </w:pPr>
      <w:bookmarkStart w:id="292" w:name="_Toc189043163"/>
      <w:r w:rsidRPr="00D26514">
        <w:rPr>
          <w:noProof w:val="0"/>
        </w:rPr>
        <w:t>3.</w:t>
      </w:r>
      <w:r w:rsidR="00693660">
        <w:rPr>
          <w:noProof w:val="0"/>
        </w:rPr>
        <w:t>54</w:t>
      </w:r>
      <w:r w:rsidRPr="00D26514">
        <w:rPr>
          <w:noProof w:val="0"/>
        </w:rPr>
        <w:t xml:space="preserve">.4 </w:t>
      </w:r>
      <w:r>
        <w:rPr>
          <w:noProof w:val="0"/>
        </w:rPr>
        <w:t>Messages</w:t>
      </w:r>
      <w:bookmarkEnd w:id="292"/>
    </w:p>
    <w:p w14:paraId="5D6C5063" w14:textId="77777777" w:rsidR="00D471FE" w:rsidRPr="00703C65" w:rsidRDefault="00D471FE" w:rsidP="00D471FE">
      <w:pPr>
        <w:pStyle w:val="AuthorInstructions"/>
        <w:rPr>
          <w:i w:val="0"/>
          <w:iCs/>
        </w:rPr>
      </w:pPr>
      <w:r w:rsidRPr="00703C65">
        <w:rPr>
          <w:i w:val="0"/>
          <w:iCs/>
        </w:rPr>
        <w:t>The interaction diagram shows the detailed standards-based message exchange that makes up the IHE transaction</w:t>
      </w:r>
      <w:r>
        <w:rPr>
          <w:i w:val="0"/>
          <w:iCs/>
        </w:rPr>
        <w:t>:</w:t>
      </w:r>
    </w:p>
    <w:p w14:paraId="1F54E053" w14:textId="77777777" w:rsidR="00D471FE" w:rsidRDefault="00D471FE" w:rsidP="00D471FE">
      <w:pPr>
        <w:pStyle w:val="BodyText"/>
      </w:pPr>
      <w:r w:rsidRPr="00D26514">
        <w:rPr>
          <w:noProof/>
        </w:rPr>
        <mc:AlternateContent>
          <mc:Choice Requires="wpc">
            <w:drawing>
              <wp:inline distT="0" distB="0" distL="0" distR="0" wp14:anchorId="490C4BF8" wp14:editId="6EAD0D6C">
                <wp:extent cx="5943600" cy="2000250"/>
                <wp:effectExtent l="0" t="0" r="0" b="0"/>
                <wp:docPr id="1039062556" name="Canvas 10390625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555585" name="Text Box 160"/>
                        <wps:cNvSpPr txBox="1">
                          <a:spLocks noChangeArrowheads="1"/>
                        </wps:cNvSpPr>
                        <wps:spPr bwMode="auto">
                          <a:xfrm>
                            <a:off x="952500" y="100965"/>
                            <a:ext cx="1276350"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8B2DA3A" w14:textId="77777777" w:rsidR="00D471FE" w:rsidRPr="007C1AAC" w:rsidRDefault="00D471FE" w:rsidP="00D471FE">
                              <w:pPr>
                                <w:jc w:val="center"/>
                                <w:rPr>
                                  <w:sz w:val="22"/>
                                  <w:szCs w:val="22"/>
                                </w:rPr>
                              </w:pPr>
                              <w:r>
                                <w:rPr>
                                  <w:sz w:val="22"/>
                                  <w:szCs w:val="22"/>
                                </w:rPr>
                                <w:t>Point-of-Care Device Reporter</w:t>
                              </w:r>
                            </w:p>
                          </w:txbxContent>
                        </wps:txbx>
                        <wps:bodyPr rot="0" vert="horz" wrap="square" lIns="91440" tIns="45720" rIns="91440" bIns="45720" anchor="t" anchorCtr="0" upright="1">
                          <a:noAutofit/>
                        </wps:bodyPr>
                      </wps:wsp>
                      <wps:wsp>
                        <wps:cNvPr id="2007971726" name="Line 161"/>
                        <wps:cNvCnPr>
                          <a:cxnSpLocks noChangeShapeType="1"/>
                        </wps:cNvCnPr>
                        <wps:spPr bwMode="auto">
                          <a:xfrm>
                            <a:off x="1584960" y="599440"/>
                            <a:ext cx="635" cy="128016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88731147" name="Line 163"/>
                        <wps:cNvCnPr>
                          <a:cxnSpLocks noChangeShapeType="1"/>
                        </wps:cNvCnPr>
                        <wps:spPr bwMode="auto">
                          <a:xfrm>
                            <a:off x="4727575" y="519430"/>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1971525" name="Rectangle 164"/>
                        <wps:cNvSpPr>
                          <a:spLocks noChangeArrowheads="1"/>
                        </wps:cNvSpPr>
                        <wps:spPr bwMode="auto">
                          <a:xfrm>
                            <a:off x="1513205" y="700405"/>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4133501" name="Rectangle 165"/>
                        <wps:cNvSpPr>
                          <a:spLocks noChangeArrowheads="1"/>
                        </wps:cNvSpPr>
                        <wps:spPr bwMode="auto">
                          <a:xfrm>
                            <a:off x="4625975" y="719455"/>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2015669" name="Text Box 167"/>
                        <wps:cNvSpPr txBox="1">
                          <a:spLocks noChangeArrowheads="1"/>
                        </wps:cNvSpPr>
                        <wps:spPr bwMode="auto">
                          <a:xfrm>
                            <a:off x="4048125" y="100965"/>
                            <a:ext cx="1323975" cy="53467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B2EA41" w14:textId="77777777" w:rsidR="00D471FE" w:rsidRPr="007C1AAC" w:rsidRDefault="00D471FE" w:rsidP="00D471FE">
                              <w:pPr>
                                <w:jc w:val="center"/>
                                <w:rPr>
                                  <w:sz w:val="22"/>
                                  <w:szCs w:val="22"/>
                                </w:rPr>
                              </w:pPr>
                              <w:r>
                                <w:rPr>
                                  <w:sz w:val="22"/>
                                  <w:szCs w:val="22"/>
                                </w:rPr>
                                <w:t>Point-of-Care Device Consumer</w:t>
                              </w:r>
                            </w:p>
                          </w:txbxContent>
                        </wps:txbx>
                        <wps:bodyPr rot="0" vert="horz" wrap="square" lIns="91440" tIns="45720" rIns="91440" bIns="45720" anchor="t" anchorCtr="0" upright="1">
                          <a:noAutofit/>
                        </wps:bodyPr>
                      </wps:wsp>
                      <wps:wsp>
                        <wps:cNvPr id="399194096" name="Line 168"/>
                        <wps:cNvCnPr>
                          <a:cxnSpLocks noChangeShapeType="1"/>
                        </wps:cNvCnPr>
                        <wps:spPr bwMode="auto">
                          <a:xfrm flipH="1">
                            <a:off x="1695450" y="1424940"/>
                            <a:ext cx="2930525"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8628160" name="Text Box 169"/>
                        <wps:cNvSpPr txBox="1">
                          <a:spLocks noChangeArrowheads="1"/>
                        </wps:cNvSpPr>
                        <wps:spPr bwMode="auto">
                          <a:xfrm>
                            <a:off x="1885949" y="1138555"/>
                            <a:ext cx="2657475" cy="28638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FD1B075" w14:textId="77777777" w:rsidR="00D471FE" w:rsidRPr="007C1AAC" w:rsidRDefault="00D471FE" w:rsidP="00D471FE">
                              <w:pPr>
                                <w:rPr>
                                  <w:sz w:val="22"/>
                                  <w:szCs w:val="22"/>
                                </w:rPr>
                              </w:pPr>
                              <w:r>
                                <w:rPr>
                                  <w:sz w:val="22"/>
                                  <w:szCs w:val="22"/>
                                </w:rPr>
                                <w:t>Acknowledge Heartbeat Message [DEV-54]</w:t>
                              </w:r>
                            </w:p>
                          </w:txbxContent>
                        </wps:txbx>
                        <wps:bodyPr rot="0" vert="horz" wrap="square" lIns="0" tIns="0" rIns="0" bIns="0" anchor="t" anchorCtr="0" upright="1">
                          <a:noAutofit/>
                        </wps:bodyPr>
                      </wps:wsp>
                    </wpc:wpc>
                  </a:graphicData>
                </a:graphic>
              </wp:inline>
            </w:drawing>
          </mc:Choice>
          <mc:Fallback>
            <w:pict>
              <v:group w14:anchorId="490C4BF8" id="Canvas 1039062556" o:spid="_x0000_s1066" editas="canvas" style="width:468pt;height:157.5pt;mso-position-horizontal-relative:char;mso-position-vertical-relative:line" coordsize="59436,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">
                <v:shape id="_x0000_s1067" type="#_x0000_t75" style="position:absolute;width:59436;height:20002;visibility:visible;mso-wrap-style:square">
                  <v:fill o:detectmouseclick="t"/>
                  <v:path o:connecttype="none"/>
                </v:shape>
                <v:shape id="Text Box 160" o:spid="_x0000_s1068" type="#_x0000_t202" style="position:absolute;left:9525;top:1009;width:12763;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" stroked="f">
                  <v:textbox>
                    <w:txbxContent>
                      <w:p w14:paraId="48B2DA3A" w14:textId="77777777" w:rsidR="00D471FE" w:rsidRPr="007C1AAC" w:rsidRDefault="00D471FE" w:rsidP="00D471FE">
                        <w:pPr>
                          <w:jc w:val="center"/>
                          <w:rPr>
                            <w:sz w:val="22"/>
                            <w:szCs w:val="22"/>
                          </w:rPr>
                        </w:pPr>
                        <w:r>
                          <w:rPr>
                            <w:sz w:val="22"/>
                            <w:szCs w:val="22"/>
                          </w:rPr>
                          <w:t>Point-of-Care Device Reporter</w:t>
                        </w:r>
                      </w:p>
                    </w:txbxContent>
                  </v:textbox>
                </v:shape>
                <v:line id="Line 161" o:spid="_x0000_s1069" style="position:absolute;visibility:visible;mso-wrap-style:square" from="15849,5994" to="15855,187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">
                  <v:stroke dashstyle="dash"/>
                </v:line>
                <v:line id="Line 163" o:spid="_x0000_s1070" style="position:absolute;visibility:visible;mso-wrap-style:square" from="47275,5194" to="47282,17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">
                  <v:stroke dashstyle="dash"/>
                </v:line>
                <v:rect id="Rectangle 164" o:spid="_x0000_s1071" style="position:absolute;left:15132;top:7004;width:1695;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"/>
                <v:rect id="Rectangle 165" o:spid="_x0000_s1072" style="position:absolute;left:46259;top:7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"/>
                <v:shape id="Text Box 167" o:spid="_x0000_s1073" type="#_x0000_t202" style="position:absolute;left:40481;top:1009;width:13240;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" stroked="f">
                  <v:textbox>
                    <w:txbxContent>
                      <w:p w14:paraId="69B2EA41" w14:textId="77777777" w:rsidR="00D471FE" w:rsidRPr="007C1AAC" w:rsidRDefault="00D471FE" w:rsidP="00D471FE">
                        <w:pPr>
                          <w:jc w:val="center"/>
                          <w:rPr>
                            <w:sz w:val="22"/>
                            <w:szCs w:val="22"/>
                          </w:rPr>
                        </w:pPr>
                        <w:r>
                          <w:rPr>
                            <w:sz w:val="22"/>
                            <w:szCs w:val="22"/>
                          </w:rPr>
                          <w:t>Point-of-Care Device Consumer</w:t>
                        </w:r>
                      </w:p>
                    </w:txbxContent>
                  </v:textbox>
                </v:shape>
                <v:line id="Line 168" o:spid="_x0000_s1074" style="position:absolute;flip:x;visibility:visible;mso-wrap-style:square" from="16954,14249" to="46259,14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">
                  <v:stroke endarrow="block"/>
                </v:line>
                <v:shape id="Text Box 169" o:spid="_x0000_s1075" type="#_x0000_t202" style="position:absolute;left:18859;top:11385;width:2657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" filled="f" stroked="f">
                  <v:textbox inset="0,0,0,0">
                    <w:txbxContent>
                      <w:p w14:paraId="0FD1B075" w14:textId="77777777" w:rsidR="00D471FE" w:rsidRPr="007C1AAC" w:rsidRDefault="00D471FE" w:rsidP="00D471FE">
                        <w:pPr>
                          <w:rPr>
                            <w:sz w:val="22"/>
                            <w:szCs w:val="22"/>
                          </w:rPr>
                        </w:pPr>
                        <w:r>
                          <w:rPr>
                            <w:sz w:val="22"/>
                            <w:szCs w:val="22"/>
                          </w:rPr>
                          <w:t>Acknowledge Heartbeat Message [DEV-54]</w:t>
                        </w:r>
                      </w:p>
                    </w:txbxContent>
                  </v:textbox>
                </v:shape>
                <w10:anchorlock/>
              </v:group>
            </w:pict>
          </mc:Fallback>
        </mc:AlternateContent>
      </w:r>
    </w:p>
    <w:p w14:paraId="162E9B62" w14:textId="740B0FE3" w:rsidR="00D471FE" w:rsidRPr="00D61665" w:rsidRDefault="00D471FE" w:rsidP="00D471FE">
      <w:pPr>
        <w:pStyle w:val="FigureTitle"/>
      </w:pPr>
      <w:r w:rsidRPr="00D61665">
        <w:t>Figure 3.</w:t>
      </w:r>
      <w:r w:rsidR="008C59D9">
        <w:t>54</w:t>
      </w:r>
      <w:r w:rsidRPr="00D61665">
        <w:t>.4-1: Interaction Diagram</w:t>
      </w:r>
    </w:p>
    <w:p w14:paraId="150BC02B" w14:textId="182A502B" w:rsidR="00D471FE" w:rsidRPr="00D61665" w:rsidRDefault="00D471FE" w:rsidP="00D471FE">
      <w:pPr>
        <w:pStyle w:val="Heading4"/>
        <w:numPr>
          <w:ilvl w:val="0"/>
          <w:numId w:val="0"/>
        </w:numPr>
        <w:rPr>
          <w:noProof w:val="0"/>
        </w:rPr>
      </w:pPr>
      <w:bookmarkStart w:id="293" w:name="_Toc189043164"/>
      <w:r w:rsidRPr="00D61665">
        <w:rPr>
          <w:noProof w:val="0"/>
        </w:rPr>
        <w:t>3.</w:t>
      </w:r>
      <w:r w:rsidR="00693660">
        <w:rPr>
          <w:noProof w:val="0"/>
        </w:rPr>
        <w:t>54</w:t>
      </w:r>
      <w:r w:rsidRPr="00D61665">
        <w:rPr>
          <w:noProof w:val="0"/>
        </w:rPr>
        <w:t xml:space="preserve">.4.1 </w:t>
      </w:r>
      <w:r w:rsidR="00481F47">
        <w:rPr>
          <w:noProof w:val="0"/>
        </w:rPr>
        <w:t>Acknowledge</w:t>
      </w:r>
      <w:r>
        <w:rPr>
          <w:noProof w:val="0"/>
        </w:rPr>
        <w:t xml:space="preserve"> Heartbeat Message [DEV-5</w:t>
      </w:r>
      <w:r w:rsidR="00481F47">
        <w:rPr>
          <w:noProof w:val="0"/>
        </w:rPr>
        <w:t>4</w:t>
      </w:r>
      <w:r>
        <w:rPr>
          <w:noProof w:val="0"/>
        </w:rPr>
        <w:t>]</w:t>
      </w:r>
      <w:bookmarkEnd w:id="293"/>
    </w:p>
    <w:p w14:paraId="050E3C31" w14:textId="35405FC6" w:rsidR="00D471FE" w:rsidRPr="00D26514" w:rsidRDefault="001D3A40" w:rsidP="00D471FE">
      <w:pPr>
        <w:pStyle w:val="BodyText"/>
      </w:pPr>
      <w:r w:rsidRPr="001D3A40">
        <w:t>When the PCDC receives a heartbeat message from the PCDR, it is required to acknowledge the heartbeat message before the next heartbeat message will be sent according to the defined periodicity - ideally as fast as possible.</w:t>
      </w:r>
    </w:p>
    <w:p w14:paraId="0E27C645" w14:textId="6586A4BB" w:rsidR="00D471FE" w:rsidRPr="00D26514" w:rsidRDefault="00D471FE" w:rsidP="00D471FE">
      <w:pPr>
        <w:pStyle w:val="Heading5"/>
        <w:numPr>
          <w:ilvl w:val="0"/>
          <w:numId w:val="0"/>
        </w:numPr>
        <w:rPr>
          <w:noProof w:val="0"/>
        </w:rPr>
      </w:pPr>
      <w:bookmarkStart w:id="294" w:name="_Toc189043165"/>
      <w:r w:rsidRPr="00D26514">
        <w:rPr>
          <w:noProof w:val="0"/>
        </w:rPr>
        <w:lastRenderedPageBreak/>
        <w:t>3.</w:t>
      </w:r>
      <w:r w:rsidR="00693660">
        <w:rPr>
          <w:noProof w:val="0"/>
        </w:rPr>
        <w:t>54</w:t>
      </w:r>
      <w:r w:rsidRPr="00D26514">
        <w:rPr>
          <w:noProof w:val="0"/>
        </w:rPr>
        <w:t>.4.1.1 Trigger Events</w:t>
      </w:r>
      <w:bookmarkEnd w:id="294"/>
    </w:p>
    <w:p w14:paraId="3ADB0F28" w14:textId="1268A19F" w:rsidR="00A94249" w:rsidRDefault="00D471FE" w:rsidP="00A94249">
      <w:pPr>
        <w:pStyle w:val="BodyText"/>
      </w:pPr>
      <w:r>
        <w:t>Heartbeat</w:t>
      </w:r>
      <w:r w:rsidR="004F32A1">
        <w:t xml:space="preserve"> acknowle</w:t>
      </w:r>
      <w:r w:rsidR="0021137C">
        <w:t>dgement</w:t>
      </w:r>
      <w:r>
        <w:t xml:space="preserve"> messages are </w:t>
      </w:r>
      <w:r w:rsidR="0021137C">
        <w:t>sent</w:t>
      </w:r>
      <w:r w:rsidR="0092107D" w:rsidRPr="0092107D">
        <w:t xml:space="preserve"> </w:t>
      </w:r>
      <w:r w:rsidR="0092107D">
        <w:t>from the PCD</w:t>
      </w:r>
      <w:r w:rsidR="001F0FB8">
        <w:t>C</w:t>
      </w:r>
      <w:r w:rsidR="0092107D">
        <w:t xml:space="preserve"> to the PCD</w:t>
      </w:r>
      <w:r w:rsidR="001F0FB8">
        <w:t>R</w:t>
      </w:r>
      <w:r w:rsidR="00D17F53">
        <w:t xml:space="preserve"> only</w:t>
      </w:r>
      <w:r w:rsidR="0021137C">
        <w:t xml:space="preserve"> </w:t>
      </w:r>
      <w:r w:rsidR="00D17F53">
        <w:t>in</w:t>
      </w:r>
      <w:r w:rsidR="00B96C44">
        <w:t xml:space="preserve"> response </w:t>
      </w:r>
      <w:r w:rsidR="00D17F53">
        <w:t>to</w:t>
      </w:r>
      <w:r w:rsidR="00B96C44">
        <w:t xml:space="preserve"> </w:t>
      </w:r>
      <w:r w:rsidR="00A64C08">
        <w:t>the</w:t>
      </w:r>
      <w:r w:rsidR="00B96C44">
        <w:t xml:space="preserve"> </w:t>
      </w:r>
      <w:r w:rsidR="00A64C08">
        <w:t>la</w:t>
      </w:r>
      <w:r w:rsidR="00D10F54">
        <w:t>st</w:t>
      </w:r>
      <w:r w:rsidR="00CF6807">
        <w:t xml:space="preserve"> Heartbeat message</w:t>
      </w:r>
      <w:r>
        <w:t xml:space="preserve">. </w:t>
      </w:r>
      <w:r w:rsidR="00A94249">
        <w:t xml:space="preserve">Depending on the acknowledgement and application </w:t>
      </w:r>
      <w:r w:rsidR="00D10F54">
        <w:t>error code</w:t>
      </w:r>
      <w:r w:rsidR="00A94249">
        <w:t>, the PCDC can indicate to the PCDR that it:</w:t>
      </w:r>
    </w:p>
    <w:p w14:paraId="00E13366" w14:textId="77777777" w:rsidR="00A94249" w:rsidRDefault="00A94249" w:rsidP="00A94249">
      <w:pPr>
        <w:pStyle w:val="BodyText"/>
        <w:numPr>
          <w:ilvl w:val="0"/>
          <w:numId w:val="75"/>
        </w:numPr>
      </w:pPr>
      <w:r>
        <w:t>Confirms the participation in the MC, and it is fully operational.</w:t>
      </w:r>
    </w:p>
    <w:p w14:paraId="5A7D7691" w14:textId="77777777" w:rsidR="00A94249" w:rsidRDefault="00A94249" w:rsidP="00A94249">
      <w:pPr>
        <w:pStyle w:val="BodyText"/>
        <w:numPr>
          <w:ilvl w:val="0"/>
          <w:numId w:val="75"/>
        </w:numPr>
      </w:pPr>
      <w:r>
        <w:t>Either does not support a MC temporarily or wants to stop the participation in the MC.</w:t>
      </w:r>
    </w:p>
    <w:p w14:paraId="1A3A8075" w14:textId="77777777" w:rsidR="00A94249" w:rsidRDefault="00A94249" w:rsidP="00A94249">
      <w:pPr>
        <w:pStyle w:val="BodyText"/>
        <w:numPr>
          <w:ilvl w:val="0"/>
          <w:numId w:val="75"/>
        </w:numPr>
      </w:pPr>
      <w:r>
        <w:t xml:space="preserve">Stops the participation in the MC due to an error. </w:t>
      </w:r>
    </w:p>
    <w:p w14:paraId="60EB11F9" w14:textId="46FF4965" w:rsidR="00D471FE" w:rsidRPr="00D26514" w:rsidRDefault="00A94249" w:rsidP="00A94249">
      <w:pPr>
        <w:pStyle w:val="BodyText"/>
        <w:numPr>
          <w:ilvl w:val="0"/>
          <w:numId w:val="75"/>
        </w:numPr>
      </w:pPr>
      <w:r>
        <w:t>Does not support a MC at all.</w:t>
      </w:r>
    </w:p>
    <w:p w14:paraId="351D5B1E" w14:textId="127CCDD3" w:rsidR="00D471FE" w:rsidRPr="00D26514" w:rsidRDefault="00D471FE" w:rsidP="00D471FE">
      <w:pPr>
        <w:pStyle w:val="Heading5"/>
        <w:numPr>
          <w:ilvl w:val="0"/>
          <w:numId w:val="0"/>
        </w:numPr>
        <w:rPr>
          <w:noProof w:val="0"/>
        </w:rPr>
      </w:pPr>
      <w:bookmarkStart w:id="295" w:name="_Toc189043166"/>
      <w:r w:rsidRPr="00D26514">
        <w:rPr>
          <w:noProof w:val="0"/>
        </w:rPr>
        <w:t>3.</w:t>
      </w:r>
      <w:r w:rsidR="00693660">
        <w:rPr>
          <w:noProof w:val="0"/>
        </w:rPr>
        <w:t>54</w:t>
      </w:r>
      <w:r w:rsidRPr="00D26514">
        <w:rPr>
          <w:noProof w:val="0"/>
        </w:rPr>
        <w:t>.4.1.2 Message Semantics</w:t>
      </w:r>
      <w:bookmarkEnd w:id="295"/>
    </w:p>
    <w:p w14:paraId="4ACF07C4" w14:textId="77777777" w:rsidR="005332C5" w:rsidRDefault="005332C5" w:rsidP="005332C5">
      <w:pPr>
        <w:pStyle w:val="BodyText"/>
        <w:rPr>
          <w:ins w:id="296" w:author="Kranich, Peter" w:date="2025-02-10T10:04:00Z" w16du:dateUtc="2025-02-10T09:04:00Z"/>
        </w:rPr>
      </w:pPr>
      <w:r>
        <w:t>The PCDC shall respond to a heartbeat message from the PCDR with a HL7 acknowledgement message as fast as possible but no later than the given date/time in OBX-14 + the relative time in OBX-7 of the heartbeat information OBX segment.</w:t>
      </w:r>
    </w:p>
    <w:p w14:paraId="5EC19519" w14:textId="0861503E" w:rsidR="00E41586" w:rsidRDefault="00E41586">
      <w:pPr>
        <w:pPrChange w:id="297" w:author="Kranich, Peter" w:date="2025-02-10T10:04:00Z" w16du:dateUtc="2025-02-10T09:04:00Z">
          <w:pPr>
            <w:pStyle w:val="BodyText"/>
          </w:pPr>
        </w:pPrChange>
      </w:pPr>
      <w:ins w:id="298" w:author="Kranich, Peter" w:date="2025-02-10T10:04:00Z" w16du:dateUtc="2025-02-10T09:04:00Z">
        <w:r>
          <w:t>The PCDC must also consider the latency for the internal processing of the response, the network transmission, and so on. Therefore, it is recommended that the PCDC should respond to the heartbeat message within the first half of the defined interval.</w:t>
        </w:r>
      </w:ins>
    </w:p>
    <w:p w14:paraId="0369C82B" w14:textId="43D32CC4" w:rsidR="005332C5" w:rsidRDefault="005332C5" w:rsidP="005332C5">
      <w:pPr>
        <w:pStyle w:val="BodyText"/>
      </w:pPr>
      <w:r>
        <w:t xml:space="preserve">To indicate the current state of the PCDC to the PCDR, the PCDC shall set the </w:t>
      </w:r>
      <w:r w:rsidRPr="003B5DE4">
        <w:rPr>
          <w:b/>
          <w:bCs/>
        </w:rPr>
        <w:t>MSA-1 Acknowledgement Code</w:t>
      </w:r>
      <w:r>
        <w:t xml:space="preserve"> to</w:t>
      </w:r>
      <w:r w:rsidR="00BA646C">
        <w:t xml:space="preserve"> one of</w:t>
      </w:r>
      <w:r>
        <w:t xml:space="preserve"> the following codes:</w:t>
      </w:r>
    </w:p>
    <w:p w14:paraId="0C30C48F" w14:textId="77777777" w:rsidR="005332C5" w:rsidRDefault="005332C5" w:rsidP="005332C5">
      <w:pPr>
        <w:pStyle w:val="BodyText"/>
        <w:numPr>
          <w:ilvl w:val="0"/>
          <w:numId w:val="77"/>
        </w:numPr>
      </w:pPr>
      <w:r w:rsidRPr="00BD6E6D">
        <w:rPr>
          <w:b/>
          <w:bCs/>
        </w:rPr>
        <w:t>CA</w:t>
      </w:r>
      <w:r>
        <w:t>: the PCDC is fully operational and able to handle the reports from the PCDR (e. g. the alert manager is able to disseminate alert events to its alert communicators).</w:t>
      </w:r>
    </w:p>
    <w:p w14:paraId="45F1587F" w14:textId="68ED55E8" w:rsidR="005332C5" w:rsidRDefault="005332C5" w:rsidP="005332C5">
      <w:pPr>
        <w:pStyle w:val="BodyText"/>
        <w:numPr>
          <w:ilvl w:val="0"/>
          <w:numId w:val="77"/>
        </w:numPr>
      </w:pPr>
      <w:r>
        <w:rPr>
          <w:b/>
          <w:bCs/>
        </w:rPr>
        <w:t>CR</w:t>
      </w:r>
      <w:r w:rsidRPr="00BD6E6D">
        <w:t>:</w:t>
      </w:r>
      <w:r>
        <w:t xml:space="preserve"> the PCDC sends this code in two different cases which can be distinct from each other by evaluating the value in the </w:t>
      </w:r>
      <w:r w:rsidRPr="0003058D">
        <w:rPr>
          <w:b/>
          <w:bCs/>
        </w:rPr>
        <w:t>ERR-5</w:t>
      </w:r>
      <w:r>
        <w:t xml:space="preserve"> field of the </w:t>
      </w:r>
      <w:r w:rsidRPr="0003058D">
        <w:rPr>
          <w:b/>
          <w:bCs/>
        </w:rPr>
        <w:t>ERR</w:t>
      </w:r>
      <w:r>
        <w:t xml:space="preserve"> segment:</w:t>
      </w:r>
    </w:p>
    <w:p w14:paraId="56DCE2F7" w14:textId="77777777" w:rsidR="005332C5" w:rsidRDefault="005332C5" w:rsidP="005332C5">
      <w:pPr>
        <w:pStyle w:val="BodyText"/>
        <w:numPr>
          <w:ilvl w:val="1"/>
          <w:numId w:val="77"/>
        </w:numPr>
      </w:pPr>
      <w:r>
        <w:t>A. the PCDC is not fully operational any longer and cannot handle the reports from the PCDR as intended (e. g. the alert manager is currently unable to communicate with its alert communicators).</w:t>
      </w:r>
    </w:p>
    <w:p w14:paraId="72FC0DF8" w14:textId="77777777" w:rsidR="005332C5" w:rsidRDefault="005332C5" w:rsidP="005332C5">
      <w:pPr>
        <w:pStyle w:val="BodyText"/>
        <w:numPr>
          <w:ilvl w:val="1"/>
          <w:numId w:val="77"/>
        </w:numPr>
      </w:pPr>
      <w:r>
        <w:t>B. the PCDC is not able to support a monitored communication temporarily or wants to stop the participation in a monitored communication intentionally.</w:t>
      </w:r>
    </w:p>
    <w:p w14:paraId="4AB0E70B" w14:textId="00C72C9B" w:rsidR="005332C5" w:rsidRDefault="005332C5" w:rsidP="005332C5">
      <w:pPr>
        <w:pStyle w:val="BodyText"/>
        <w:numPr>
          <w:ilvl w:val="0"/>
          <w:numId w:val="77"/>
        </w:numPr>
      </w:pPr>
      <w:r>
        <w:rPr>
          <w:b/>
          <w:bCs/>
        </w:rPr>
        <w:t>CE</w:t>
      </w:r>
      <w:r w:rsidRPr="00BD6E6D">
        <w:t>:</w:t>
      </w:r>
      <w:r>
        <w:t xml:space="preserve"> the PCDC indicates to the PCDR that it does not support the MC at all.</w:t>
      </w:r>
    </w:p>
    <w:p w14:paraId="7F9C65E3" w14:textId="3ACA7654" w:rsidR="00912832" w:rsidRDefault="005332C5" w:rsidP="00912832">
      <w:pPr>
        <w:pStyle w:val="BodyText"/>
      </w:pPr>
      <w:r>
        <w:t>It is the responsibility of the PCDR to react accordingly on the acknowledgement and application error code in the response message from the</w:t>
      </w:r>
      <w:r w:rsidR="00A97960">
        <w:t xml:space="preserve"> PCDC.</w:t>
      </w:r>
    </w:p>
    <w:p w14:paraId="7807201C" w14:textId="6965A350" w:rsidR="005332C5" w:rsidRDefault="005332C5" w:rsidP="005332C5">
      <w:pPr>
        <w:pStyle w:val="BodyText"/>
      </w:pPr>
      <w:r>
        <w:t>.</w:t>
      </w:r>
    </w:p>
    <w:p w14:paraId="13915363" w14:textId="591E3A75" w:rsidR="00CB7E08" w:rsidRPr="00CB7E08" w:rsidRDefault="00CB7E08" w:rsidP="005332C5">
      <w:pPr>
        <w:pStyle w:val="BodyText"/>
        <w:rPr>
          <w:b/>
          <w:bCs/>
        </w:rPr>
      </w:pPr>
      <w:r w:rsidRPr="00CB7E08">
        <w:rPr>
          <w:b/>
          <w:bCs/>
        </w:rPr>
        <w:t>ERR Segment – Error Codes</w:t>
      </w:r>
    </w:p>
    <w:p w14:paraId="05ADDB30" w14:textId="77777777" w:rsidR="00B03B2C" w:rsidRDefault="00B03B2C" w:rsidP="00B03B2C">
      <w:pPr>
        <w:pStyle w:val="BodyText"/>
      </w:pPr>
      <w:r>
        <w:t>The ERR segment contain additional information about the rejected heartbeat message:</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3093"/>
        <w:gridCol w:w="3082"/>
        <w:gridCol w:w="3169"/>
      </w:tblGrid>
      <w:tr w:rsidR="00B03B2C" w14:paraId="24C55051" w14:textId="77777777" w:rsidTr="007F183D">
        <w:tc>
          <w:tcPr>
            <w:tcW w:w="3192" w:type="dxa"/>
            <w:shd w:val="solid" w:color="000000" w:fill="FFFFFF"/>
          </w:tcPr>
          <w:p w14:paraId="79BE861E" w14:textId="77777777" w:rsidR="00B03B2C" w:rsidRPr="00EE5907" w:rsidRDefault="00B03B2C" w:rsidP="007F183D">
            <w:pPr>
              <w:rPr>
                <w:b/>
                <w:bCs/>
              </w:rPr>
            </w:pPr>
            <w:r>
              <w:rPr>
                <w:b/>
                <w:bCs/>
              </w:rPr>
              <w:t>ERR</w:t>
            </w:r>
            <w:r w:rsidRPr="00EE5907">
              <w:rPr>
                <w:b/>
                <w:bCs/>
              </w:rPr>
              <w:t xml:space="preserve"> Field</w:t>
            </w:r>
          </w:p>
        </w:tc>
        <w:tc>
          <w:tcPr>
            <w:tcW w:w="3192" w:type="dxa"/>
            <w:shd w:val="solid" w:color="000000" w:fill="FFFFFF"/>
          </w:tcPr>
          <w:p w14:paraId="1D2C2A42" w14:textId="77777777" w:rsidR="00B03B2C" w:rsidRPr="00EE5907" w:rsidRDefault="00B03B2C" w:rsidP="007F183D">
            <w:pPr>
              <w:rPr>
                <w:b/>
                <w:bCs/>
              </w:rPr>
            </w:pPr>
            <w:r w:rsidRPr="00EE5907">
              <w:rPr>
                <w:b/>
                <w:bCs/>
              </w:rPr>
              <w:t>Value</w:t>
            </w:r>
          </w:p>
        </w:tc>
        <w:tc>
          <w:tcPr>
            <w:tcW w:w="3192" w:type="dxa"/>
            <w:shd w:val="solid" w:color="000000" w:fill="FFFFFF"/>
          </w:tcPr>
          <w:p w14:paraId="425DD51B" w14:textId="77777777" w:rsidR="00B03B2C" w:rsidRPr="00EE5907" w:rsidRDefault="00B03B2C" w:rsidP="007F183D">
            <w:pPr>
              <w:rPr>
                <w:b/>
                <w:bCs/>
              </w:rPr>
            </w:pPr>
            <w:r w:rsidRPr="00EE5907">
              <w:rPr>
                <w:b/>
                <w:bCs/>
              </w:rPr>
              <w:t>Note</w:t>
            </w:r>
          </w:p>
        </w:tc>
      </w:tr>
      <w:tr w:rsidR="00B03B2C" w14:paraId="139C4CD3" w14:textId="77777777" w:rsidTr="007F183D">
        <w:tc>
          <w:tcPr>
            <w:tcW w:w="3192" w:type="dxa"/>
            <w:shd w:val="clear" w:color="auto" w:fill="auto"/>
          </w:tcPr>
          <w:p w14:paraId="40A6EF4B" w14:textId="77777777" w:rsidR="00B03B2C" w:rsidRDefault="00B03B2C" w:rsidP="007F183D">
            <w:r>
              <w:lastRenderedPageBreak/>
              <w:t>ERR</w:t>
            </w:r>
            <w:r w:rsidRPr="00A83BEA">
              <w:t>-</w:t>
            </w:r>
            <w:r>
              <w:t>3 HL7 Error Code</w:t>
            </w:r>
          </w:p>
        </w:tc>
        <w:tc>
          <w:tcPr>
            <w:tcW w:w="3192" w:type="dxa"/>
            <w:shd w:val="clear" w:color="auto" w:fill="auto"/>
          </w:tcPr>
          <w:p w14:paraId="5F36EF1B" w14:textId="77777777" w:rsidR="00B03B2C" w:rsidRDefault="00B03B2C" w:rsidP="007F183D">
            <w:r>
              <w:t>“0”</w:t>
            </w:r>
          </w:p>
        </w:tc>
        <w:tc>
          <w:tcPr>
            <w:tcW w:w="3192" w:type="dxa"/>
            <w:shd w:val="clear" w:color="auto" w:fill="auto"/>
          </w:tcPr>
          <w:p w14:paraId="597FB6FF" w14:textId="77777777" w:rsidR="00B03B2C" w:rsidRDefault="00B03B2C" w:rsidP="007F183D">
            <w:r>
              <w:t>No HL7 message error</w:t>
            </w:r>
          </w:p>
        </w:tc>
      </w:tr>
      <w:tr w:rsidR="00B03B2C" w14:paraId="7243CE7B" w14:textId="77777777" w:rsidTr="007F183D">
        <w:tc>
          <w:tcPr>
            <w:tcW w:w="3192" w:type="dxa"/>
            <w:shd w:val="clear" w:color="auto" w:fill="auto"/>
          </w:tcPr>
          <w:p w14:paraId="6E3BFB9D" w14:textId="77777777" w:rsidR="00B03B2C" w:rsidRDefault="00B03B2C" w:rsidP="007F183D">
            <w:r>
              <w:t>ERR-4 Severity</w:t>
            </w:r>
          </w:p>
        </w:tc>
        <w:tc>
          <w:tcPr>
            <w:tcW w:w="3192" w:type="dxa"/>
            <w:shd w:val="clear" w:color="auto" w:fill="auto"/>
          </w:tcPr>
          <w:p w14:paraId="0E30A263" w14:textId="77777777" w:rsidR="00B03B2C" w:rsidRDefault="00B03B2C" w:rsidP="007F183D">
            <w:r>
              <w:t>“I”</w:t>
            </w:r>
          </w:p>
        </w:tc>
        <w:tc>
          <w:tcPr>
            <w:tcW w:w="3192" w:type="dxa"/>
            <w:shd w:val="clear" w:color="auto" w:fill="auto"/>
          </w:tcPr>
          <w:p w14:paraId="7AD25640" w14:textId="77777777" w:rsidR="00B03B2C" w:rsidRDefault="00B03B2C" w:rsidP="007F183D">
            <w:r>
              <w:t>Must be set to “I”, when ERR-3 is set to “0”</w:t>
            </w:r>
          </w:p>
        </w:tc>
      </w:tr>
      <w:tr w:rsidR="00B03B2C" w14:paraId="4329720A" w14:textId="77777777" w:rsidTr="007F183D">
        <w:tc>
          <w:tcPr>
            <w:tcW w:w="3192" w:type="dxa"/>
            <w:shd w:val="clear" w:color="auto" w:fill="auto"/>
          </w:tcPr>
          <w:p w14:paraId="2E5540FE" w14:textId="77777777" w:rsidR="00B03B2C" w:rsidRDefault="00B03B2C" w:rsidP="007F183D">
            <w:r>
              <w:t>ERR-5 Application Error Code</w:t>
            </w:r>
          </w:p>
        </w:tc>
        <w:tc>
          <w:tcPr>
            <w:tcW w:w="3192" w:type="dxa"/>
            <w:shd w:val="clear" w:color="auto" w:fill="auto"/>
          </w:tcPr>
          <w:p w14:paraId="17AB10F0" w14:textId="77777777" w:rsidR="00B03B2C" w:rsidRDefault="00B03B2C" w:rsidP="007F183D">
            <w:r>
              <w:t>Heartbeat message specific error code</w:t>
            </w:r>
          </w:p>
        </w:tc>
        <w:tc>
          <w:tcPr>
            <w:tcW w:w="3192" w:type="dxa"/>
            <w:shd w:val="clear" w:color="auto" w:fill="auto"/>
          </w:tcPr>
          <w:p w14:paraId="18B597AA" w14:textId="77777777" w:rsidR="00B03B2C" w:rsidRDefault="00B03B2C" w:rsidP="007F183D">
            <w:r>
              <w:t>“</w:t>
            </w:r>
            <w:r w:rsidRPr="005F0A2E">
              <w:rPr>
                <w:b/>
                <w:bCs/>
              </w:rPr>
              <w:t>WDERR^watchdog-negative-confirm^MDC</w:t>
            </w:r>
            <w:r>
              <w:t>”: indicates to the PCDR that the PCDC is currently unable to respond to the reports from the PCDR as intended (see case A. above. E. g. an alarm manager is currently not responding to alert events).</w:t>
            </w:r>
          </w:p>
          <w:p w14:paraId="09880B62" w14:textId="77777777" w:rsidR="00B03B2C" w:rsidRDefault="00B03B2C" w:rsidP="007F183D">
            <w:r>
              <w:t>“</w:t>
            </w:r>
            <w:r w:rsidRPr="005F0A2E">
              <w:rPr>
                <w:b/>
                <w:bCs/>
              </w:rPr>
              <w:t>WDLEAVE^watchdog-leave-monitoring^MDC</w:t>
            </w:r>
            <w:r>
              <w:t>”: indicates to the PCDR that the PCDC wants to leave the MC intentionally (see case B. above. E. g. a shutdown of the alarm manager due to a planned system software update).</w:t>
            </w:r>
          </w:p>
        </w:tc>
      </w:tr>
    </w:tbl>
    <w:p w14:paraId="2808AF65" w14:textId="77777777" w:rsidR="00B03B2C" w:rsidRPr="00D0466F" w:rsidRDefault="00B03B2C" w:rsidP="00B03B2C">
      <w:pPr>
        <w:pStyle w:val="BodyText"/>
      </w:pPr>
    </w:p>
    <w:p w14:paraId="361CA100" w14:textId="3F62AD32" w:rsidR="00D471FE" w:rsidRPr="00D26514" w:rsidRDefault="00D471FE" w:rsidP="00D471FE">
      <w:pPr>
        <w:pStyle w:val="Heading5"/>
        <w:numPr>
          <w:ilvl w:val="0"/>
          <w:numId w:val="0"/>
        </w:numPr>
        <w:rPr>
          <w:noProof w:val="0"/>
        </w:rPr>
      </w:pPr>
      <w:bookmarkStart w:id="299" w:name="_Toc189043167"/>
      <w:r w:rsidRPr="00D26514">
        <w:rPr>
          <w:noProof w:val="0"/>
        </w:rPr>
        <w:t>3.</w:t>
      </w:r>
      <w:r w:rsidR="00693660">
        <w:rPr>
          <w:noProof w:val="0"/>
        </w:rPr>
        <w:t>54</w:t>
      </w:r>
      <w:r w:rsidRPr="00D26514">
        <w:rPr>
          <w:noProof w:val="0"/>
        </w:rPr>
        <w:t>.4.1.3 Expected Actions</w:t>
      </w:r>
      <w:bookmarkEnd w:id="299"/>
    </w:p>
    <w:p w14:paraId="12BD87FB" w14:textId="2A291437" w:rsidR="00DD7D8D" w:rsidRDefault="002E738D" w:rsidP="00D471FE">
      <w:pPr>
        <w:pStyle w:val="BodyText"/>
      </w:pPr>
      <w:r>
        <w:t>It is the responsibility of the PCD</w:t>
      </w:r>
      <w:r w:rsidR="000D7924">
        <w:t>C</w:t>
      </w:r>
      <w:r>
        <w:t xml:space="preserve"> to react accordingly </w:t>
      </w:r>
      <w:r w:rsidR="00CA3C06">
        <w:t xml:space="preserve">to </w:t>
      </w:r>
      <w:r>
        <w:t xml:space="preserve">the </w:t>
      </w:r>
      <w:r w:rsidR="001357FA">
        <w:t>Heartbeat messages</w:t>
      </w:r>
      <w:r>
        <w:t xml:space="preserve"> from the PCD</w:t>
      </w:r>
      <w:r w:rsidR="001357FA">
        <w:t>R</w:t>
      </w:r>
      <w:r w:rsidR="00D471FE">
        <w:t>.</w:t>
      </w:r>
    </w:p>
    <w:p w14:paraId="03594130" w14:textId="335DE4B3" w:rsidR="00D471FE" w:rsidRPr="00D26514" w:rsidRDefault="00DD7D8D" w:rsidP="00D471FE">
      <w:pPr>
        <w:pStyle w:val="BodyText"/>
      </w:pPr>
      <w:r>
        <w:t>In case the PCDR did</w:t>
      </w:r>
      <w:r w:rsidR="00CA3C06">
        <w:t xml:space="preserve"> not</w:t>
      </w:r>
      <w:r>
        <w:t xml:space="preserve"> stop the </w:t>
      </w:r>
      <w:r w:rsidR="000C4670">
        <w:t xml:space="preserve">MC intentionally, missing or delayed </w:t>
      </w:r>
      <w:r w:rsidR="001676D4">
        <w:t>Heartbeat messages must be treated as error</w:t>
      </w:r>
      <w:r w:rsidR="00325866">
        <w:t>, and a reliable communication is not guaranteed any longer.</w:t>
      </w:r>
      <w:r>
        <w:t xml:space="preserve"> </w:t>
      </w:r>
    </w:p>
    <w:p w14:paraId="12268D28" w14:textId="1ACEB44E" w:rsidR="00D471FE" w:rsidRPr="00D26514" w:rsidRDefault="00D471FE" w:rsidP="00D471FE">
      <w:pPr>
        <w:pStyle w:val="Heading3"/>
        <w:numPr>
          <w:ilvl w:val="0"/>
          <w:numId w:val="0"/>
        </w:numPr>
      </w:pPr>
      <w:bookmarkStart w:id="300" w:name="_Toc189043168"/>
      <w:r w:rsidRPr="00D26514">
        <w:rPr>
          <w:noProof w:val="0"/>
        </w:rPr>
        <w:t>3.</w:t>
      </w:r>
      <w:r w:rsidR="00693660">
        <w:rPr>
          <w:noProof w:val="0"/>
        </w:rPr>
        <w:t>54</w:t>
      </w:r>
      <w:r w:rsidRPr="00D26514">
        <w:rPr>
          <w:noProof w:val="0"/>
        </w:rPr>
        <w:t>.5 Protocol Requirements</w:t>
      </w:r>
      <w:bookmarkEnd w:id="300"/>
    </w:p>
    <w:p w14:paraId="6C01EC47" w14:textId="77777777" w:rsidR="00D471FE" w:rsidRPr="00D26514" w:rsidRDefault="00D471FE" w:rsidP="00D471FE">
      <w:pPr>
        <w:pStyle w:val="BodyText"/>
      </w:pPr>
      <w:r>
        <w:t>Not applicable.</w:t>
      </w:r>
    </w:p>
    <w:p w14:paraId="20D25B34" w14:textId="4FD458B8" w:rsidR="00D471FE" w:rsidRPr="00D26514" w:rsidRDefault="00D471FE" w:rsidP="00D471FE">
      <w:pPr>
        <w:pStyle w:val="Heading3"/>
        <w:numPr>
          <w:ilvl w:val="0"/>
          <w:numId w:val="0"/>
        </w:numPr>
        <w:rPr>
          <w:noProof w:val="0"/>
        </w:rPr>
      </w:pPr>
      <w:bookmarkStart w:id="301" w:name="_Toc189043169"/>
      <w:r w:rsidRPr="00D26514">
        <w:rPr>
          <w:noProof w:val="0"/>
        </w:rPr>
        <w:t>3.</w:t>
      </w:r>
      <w:r w:rsidR="00693660">
        <w:rPr>
          <w:noProof w:val="0"/>
        </w:rPr>
        <w:t>54</w:t>
      </w:r>
      <w:r w:rsidRPr="00D26514">
        <w:rPr>
          <w:noProof w:val="0"/>
        </w:rPr>
        <w:t>.6 Security Considerations</w:t>
      </w:r>
      <w:bookmarkEnd w:id="301"/>
    </w:p>
    <w:p w14:paraId="410193A9" w14:textId="77777777" w:rsidR="00D471FE" w:rsidRPr="00D26514" w:rsidRDefault="00D471FE" w:rsidP="00D471FE">
      <w:pPr>
        <w:pStyle w:val="BodyText"/>
      </w:pPr>
      <w:r w:rsidRPr="00585A4B">
        <w:t>No special security or security audit considerations beyond the general ones already discussed apply to this transaction</w:t>
      </w:r>
      <w:r>
        <w:t>.</w:t>
      </w:r>
    </w:p>
    <w:p w14:paraId="7763D5BE" w14:textId="77777777" w:rsidR="0084276E" w:rsidRPr="00D26514" w:rsidRDefault="0084276E" w:rsidP="00EA3BCB">
      <w:pPr>
        <w:pStyle w:val="BodyText"/>
      </w:pPr>
    </w:p>
    <w:p w14:paraId="4B91E11C" w14:textId="050D31C7" w:rsidR="00EA4EA1" w:rsidRPr="00AF5B2B" w:rsidRDefault="00EA4EA1" w:rsidP="00EA4EA1">
      <w:pPr>
        <w:pStyle w:val="PartTitle"/>
      </w:pPr>
      <w:bookmarkStart w:id="302" w:name="_Toc345074688"/>
      <w:bookmarkStart w:id="303" w:name="_Toc18414939"/>
      <w:bookmarkStart w:id="304" w:name="_Toc189043170"/>
      <w:r w:rsidRPr="00DF7DD9">
        <w:lastRenderedPageBreak/>
        <w:t>Appendices</w:t>
      </w:r>
      <w:bookmarkEnd w:id="302"/>
      <w:bookmarkEnd w:id="303"/>
      <w:r w:rsidRPr="00AF5B2B">
        <w:t xml:space="preserve"> </w:t>
      </w:r>
      <w:r w:rsidR="00DF7DD9" w:rsidRPr="00AF5B2B">
        <w:t>to Volume 2</w:t>
      </w:r>
      <w:bookmarkEnd w:id="304"/>
    </w:p>
    <w:p w14:paraId="3675DAEB" w14:textId="23A432D0" w:rsidR="00EA4EA1" w:rsidRPr="00D26514" w:rsidRDefault="00AA5548" w:rsidP="00AA5548">
      <w:pPr>
        <w:pStyle w:val="BodyText"/>
      </w:pPr>
      <w:r>
        <w:t>Not applicable.</w:t>
      </w:r>
    </w:p>
    <w:p w14:paraId="625C4ADA" w14:textId="77777777" w:rsidR="00EA4EA1" w:rsidRPr="00D26514" w:rsidRDefault="00EA4EA1" w:rsidP="00EA4EA1">
      <w:bookmarkStart w:id="305" w:name="OLE_LINK3"/>
      <w:bookmarkStart w:id="306" w:name="OLE_LINK4"/>
    </w:p>
    <w:p w14:paraId="612F79B6" w14:textId="3FBD5F08" w:rsidR="00522F40" w:rsidRPr="00D26514" w:rsidRDefault="004541CC" w:rsidP="00EA3BCB">
      <w:pPr>
        <w:pStyle w:val="Heading1"/>
        <w:numPr>
          <w:ilvl w:val="0"/>
          <w:numId w:val="0"/>
        </w:numPr>
        <w:rPr>
          <w:noProof w:val="0"/>
        </w:rPr>
      </w:pPr>
      <w:bookmarkStart w:id="307" w:name="_Toc345074693"/>
      <w:bookmarkStart w:id="308" w:name="_Toc18414946"/>
      <w:bookmarkStart w:id="309" w:name="_Toc189043171"/>
      <w:bookmarkEnd w:id="305"/>
      <w:bookmarkEnd w:id="306"/>
      <w:r w:rsidRPr="00D26514">
        <w:rPr>
          <w:noProof w:val="0"/>
        </w:rPr>
        <w:lastRenderedPageBreak/>
        <w:t>Name</w:t>
      </w:r>
      <w:r w:rsidR="00522F40" w:rsidRPr="00D26514">
        <w:rPr>
          <w:noProof w:val="0"/>
        </w:rPr>
        <w:t>s</w:t>
      </w:r>
      <w:r w:rsidRPr="00D26514">
        <w:rPr>
          <w:noProof w:val="0"/>
        </w:rPr>
        <w:t>pace Additions</w:t>
      </w:r>
      <w:bookmarkEnd w:id="307"/>
      <w:bookmarkEnd w:id="308"/>
      <w:r w:rsidR="00DE14E6">
        <w:rPr>
          <w:noProof w:val="0"/>
        </w:rPr>
        <w:t xml:space="preserve"> for Volume 2</w:t>
      </w:r>
      <w:bookmarkEnd w:id="309"/>
    </w:p>
    <w:p w14:paraId="4D9115D7" w14:textId="53481EC0" w:rsidR="004F2392" w:rsidRPr="00361548" w:rsidRDefault="004F2392" w:rsidP="00361548">
      <w:pPr>
        <w:pStyle w:val="BodyText"/>
      </w:pPr>
      <w:bookmarkStart w:id="310" w:name="OLE_LINK51"/>
      <w:bookmarkStart w:id="311" w:name="OLE_LINK52"/>
      <w:bookmarkStart w:id="312" w:name="OLE_LINK53"/>
      <w:bookmarkStart w:id="313" w:name="OLE_LINK54"/>
      <w:bookmarkStart w:id="314" w:name="OLE_LINK83"/>
      <w:r w:rsidRPr="00361548">
        <w:t xml:space="preserve">The </w:t>
      </w:r>
      <w:r w:rsidR="00F71B25" w:rsidRPr="00361548">
        <w:t>PCD</w:t>
      </w:r>
      <w:r w:rsidRPr="00361548">
        <w:t xml:space="preserve"> registry of OIDs is located at </w:t>
      </w:r>
      <w:hyperlink r:id="rId29" w:history="1">
        <w:r w:rsidR="009E48DE" w:rsidRPr="00361548">
          <w:rPr>
            <w:rStyle w:val="Hyperlink"/>
            <w:color w:val="auto"/>
            <w:u w:val="none"/>
          </w:rPr>
          <w:t>PCD OID Management</w:t>
        </w:r>
      </w:hyperlink>
      <w:r w:rsidR="009E48DE" w:rsidRPr="00361548">
        <w:t>.</w:t>
      </w:r>
    </w:p>
    <w:bookmarkEnd w:id="310"/>
    <w:bookmarkEnd w:id="311"/>
    <w:p w14:paraId="204B0128" w14:textId="4C433EAF" w:rsidR="00361548" w:rsidRPr="00361548" w:rsidRDefault="009E10F2" w:rsidP="00361548">
      <w:pPr>
        <w:pStyle w:val="BodyText"/>
      </w:pPr>
      <w:r w:rsidRPr="00361548">
        <w:t>Volume 2 a</w:t>
      </w:r>
      <w:r w:rsidR="001C26CB" w:rsidRPr="00361548">
        <w:t>dditions to the</w:t>
      </w:r>
      <w:r w:rsidR="00B32872" w:rsidRPr="00361548">
        <w:t xml:space="preserve"> </w:t>
      </w:r>
      <w:r w:rsidR="00B87E14" w:rsidRPr="00361548">
        <w:t>PCD</w:t>
      </w:r>
      <w:r w:rsidR="001C26CB" w:rsidRPr="00361548">
        <w:t xml:space="preserve"> OID Registry are:</w:t>
      </w:r>
      <w:r w:rsidR="00991B82">
        <w:br/>
      </w:r>
    </w:p>
    <w:tbl>
      <w:tblPr>
        <w:tblStyle w:val="GridTable1Light"/>
        <w:tblW w:w="0" w:type="auto"/>
        <w:tblLook w:val="04A0" w:firstRow="1" w:lastRow="0" w:firstColumn="1" w:lastColumn="0" w:noHBand="0" w:noVBand="1"/>
      </w:tblPr>
      <w:tblGrid>
        <w:gridCol w:w="2916"/>
        <w:gridCol w:w="6434"/>
      </w:tblGrid>
      <w:tr w:rsidR="00F43090" w14:paraId="52D4A8EC" w14:textId="77777777" w:rsidTr="002F2E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6" w:type="dxa"/>
          </w:tcPr>
          <w:p w14:paraId="3FADC7E8" w14:textId="36E726F0" w:rsidR="00F43090" w:rsidRDefault="00B8421A">
            <w:pPr>
              <w:pStyle w:val="BodyText"/>
            </w:pPr>
            <w:r>
              <w:t>OID</w:t>
            </w:r>
          </w:p>
        </w:tc>
        <w:tc>
          <w:tcPr>
            <w:tcW w:w="6434" w:type="dxa"/>
          </w:tcPr>
          <w:p w14:paraId="08DAF423" w14:textId="2D07D5E0" w:rsidR="00F43090" w:rsidRDefault="00B8421A">
            <w:pPr>
              <w:pStyle w:val="BodyText"/>
              <w:cnfStyle w:val="100000000000" w:firstRow="1" w:lastRow="0" w:firstColumn="0" w:lastColumn="0" w:oddVBand="0" w:evenVBand="0" w:oddHBand="0" w:evenHBand="0" w:firstRowFirstColumn="0" w:firstRowLastColumn="0" w:lastRowFirstColumn="0" w:lastRowLastColumn="0"/>
            </w:pPr>
            <w:r>
              <w:t>Refers to</w:t>
            </w:r>
          </w:p>
        </w:tc>
      </w:tr>
      <w:tr w:rsidR="00F43090" w14:paraId="5893C53F"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43614724" w14:textId="312BDA2D" w:rsidR="00F43090" w:rsidRPr="00033A5F" w:rsidRDefault="00033A5F">
            <w:pPr>
              <w:pStyle w:val="BodyText"/>
              <w:rPr>
                <w:b w:val="0"/>
                <w:bCs w:val="0"/>
              </w:rPr>
            </w:pPr>
            <w:r w:rsidRPr="00033A5F">
              <w:rPr>
                <w:b w:val="0"/>
                <w:bCs w:val="0"/>
              </w:rPr>
              <w:t>1.3.6.1.4.1.19376.1.6.1.</w:t>
            </w:r>
            <w:r>
              <w:rPr>
                <w:b w:val="0"/>
                <w:bCs w:val="0"/>
              </w:rPr>
              <w:t>53</w:t>
            </w:r>
            <w:r w:rsidRPr="00033A5F">
              <w:rPr>
                <w:b w:val="0"/>
                <w:bCs w:val="0"/>
              </w:rPr>
              <w:t>.1</w:t>
            </w:r>
          </w:p>
        </w:tc>
        <w:tc>
          <w:tcPr>
            <w:tcW w:w="6434" w:type="dxa"/>
          </w:tcPr>
          <w:p w14:paraId="05F30F04" w14:textId="59708F9C" w:rsidR="00F43090" w:rsidRPr="00033A5F" w:rsidRDefault="00A9056E">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rsidR="002F2EF3">
              <w:t>–</w:t>
            </w:r>
            <w:r w:rsidRPr="00A9056E">
              <w:t xml:space="preserve"> </w:t>
            </w:r>
            <w:r w:rsidR="002F2EF3">
              <w:t>Send Heartbeat Message</w:t>
            </w:r>
            <w:r w:rsidRPr="00A9056E">
              <w:t xml:space="preserve"> [</w:t>
            </w:r>
            <w:r w:rsidR="002F2EF3">
              <w:t>DEV</w:t>
            </w:r>
            <w:r w:rsidRPr="00A9056E">
              <w:t>-</w:t>
            </w:r>
            <w:r w:rsidR="002F2EF3">
              <w:t>53</w:t>
            </w:r>
            <w:r w:rsidRPr="00A9056E">
              <w:t>]</w:t>
            </w:r>
          </w:p>
        </w:tc>
      </w:tr>
      <w:tr w:rsidR="002F2EF3" w14:paraId="425629A5" w14:textId="77777777" w:rsidTr="002F2EF3">
        <w:tc>
          <w:tcPr>
            <w:cnfStyle w:val="001000000000" w:firstRow="0" w:lastRow="0" w:firstColumn="1" w:lastColumn="0" w:oddVBand="0" w:evenVBand="0" w:oddHBand="0" w:evenHBand="0" w:firstRowFirstColumn="0" w:firstRowLastColumn="0" w:lastRowFirstColumn="0" w:lastRowLastColumn="0"/>
            <w:tcW w:w="2916" w:type="dxa"/>
          </w:tcPr>
          <w:p w14:paraId="3802F5F4" w14:textId="0541E900" w:rsidR="002F2EF3" w:rsidRPr="00033A5F" w:rsidRDefault="002F2EF3" w:rsidP="002F2EF3">
            <w:pPr>
              <w:pStyle w:val="BodyText"/>
              <w:rPr>
                <w:b w:val="0"/>
                <w:bCs w:val="0"/>
              </w:rPr>
            </w:pPr>
            <w:r w:rsidRPr="00033A5F">
              <w:rPr>
                <w:b w:val="0"/>
                <w:bCs w:val="0"/>
              </w:rPr>
              <w:t>1.3.6.1.4.1.19376.1.6.1.</w:t>
            </w:r>
            <w:r>
              <w:rPr>
                <w:b w:val="0"/>
                <w:bCs w:val="0"/>
              </w:rPr>
              <w:t>54</w:t>
            </w:r>
            <w:r w:rsidRPr="00033A5F">
              <w:rPr>
                <w:b w:val="0"/>
                <w:bCs w:val="0"/>
              </w:rPr>
              <w:t>.1</w:t>
            </w:r>
          </w:p>
        </w:tc>
        <w:tc>
          <w:tcPr>
            <w:tcW w:w="6434" w:type="dxa"/>
          </w:tcPr>
          <w:p w14:paraId="64A252FA" w14:textId="6608F72F" w:rsidR="002F2EF3" w:rsidRPr="00033A5F" w:rsidRDefault="002F2EF3" w:rsidP="002F2EF3">
            <w:pPr>
              <w:pStyle w:val="BodyText"/>
              <w:cnfStyle w:val="000000000000" w:firstRow="0" w:lastRow="0" w:firstColumn="0" w:lastColumn="0" w:oddVBand="0" w:evenVBand="0" w:oddHBand="0" w:evenHBand="0" w:firstRowFirstColumn="0" w:firstRowLastColumn="0" w:lastRowFirstColumn="0" w:lastRowLastColumn="0"/>
            </w:pPr>
            <w:r w:rsidRPr="00A9056E">
              <w:t xml:space="preserve">Point-of-Care </w:t>
            </w:r>
            <w:r>
              <w:t>Monitored Communication</w:t>
            </w:r>
            <w:r w:rsidRPr="00A9056E">
              <w:t xml:space="preserve"> </w:t>
            </w:r>
            <w:r>
              <w:t>–</w:t>
            </w:r>
            <w:r w:rsidRPr="00A9056E">
              <w:t xml:space="preserve"> </w:t>
            </w:r>
            <w:r>
              <w:t>Acknowledge Heartbeat Message</w:t>
            </w:r>
            <w:r w:rsidRPr="00A9056E">
              <w:t xml:space="preserve"> [</w:t>
            </w:r>
            <w:r>
              <w:t>DEV</w:t>
            </w:r>
            <w:r w:rsidRPr="00A9056E">
              <w:t>-</w:t>
            </w:r>
            <w:r>
              <w:t>54</w:t>
            </w:r>
            <w:r w:rsidRPr="00A9056E">
              <w:t>]</w:t>
            </w:r>
          </w:p>
        </w:tc>
      </w:tr>
    </w:tbl>
    <w:p w14:paraId="263D13B2" w14:textId="77777777" w:rsidR="001C26CB" w:rsidRPr="00D26514" w:rsidRDefault="001C26CB">
      <w:pPr>
        <w:pStyle w:val="BodyText"/>
      </w:pPr>
    </w:p>
    <w:p w14:paraId="02EEC216" w14:textId="77777777" w:rsidR="00993FF5" w:rsidRPr="00D26514" w:rsidRDefault="00993FF5">
      <w:pPr>
        <w:pStyle w:val="BodyText"/>
      </w:pPr>
    </w:p>
    <w:p w14:paraId="1C98774C" w14:textId="77777777" w:rsidR="00993FF5" w:rsidRPr="00D26514" w:rsidRDefault="00993FF5" w:rsidP="00993FF5">
      <w:pPr>
        <w:pStyle w:val="PartTitle"/>
      </w:pPr>
      <w:bookmarkStart w:id="315" w:name="_Toc345074694"/>
      <w:bookmarkStart w:id="316" w:name="_Toc18414947"/>
      <w:bookmarkStart w:id="317" w:name="_Toc189043172"/>
      <w:bookmarkEnd w:id="312"/>
      <w:bookmarkEnd w:id="313"/>
      <w:bookmarkEnd w:id="314"/>
      <w:r w:rsidRPr="00D26514">
        <w:lastRenderedPageBreak/>
        <w:t>Volume 3 – Content Modules</w:t>
      </w:r>
      <w:bookmarkEnd w:id="315"/>
      <w:bookmarkEnd w:id="316"/>
      <w:bookmarkEnd w:id="317"/>
    </w:p>
    <w:p w14:paraId="124201B7" w14:textId="2D424906" w:rsidR="00342A78" w:rsidRPr="00D26514" w:rsidRDefault="00CD363A" w:rsidP="00CD363A">
      <w:pPr>
        <w:pStyle w:val="BodyText"/>
      </w:pPr>
      <w:bookmarkStart w:id="318" w:name="OLE_LINK57"/>
      <w:bookmarkStart w:id="319" w:name="OLE_LINK58"/>
      <w:r>
        <w:t>Not applicable.</w:t>
      </w: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320" w:name="_Toc345074737"/>
      <w:bookmarkStart w:id="321" w:name="_Toc18414981"/>
      <w:bookmarkStart w:id="322" w:name="_Toc189043173"/>
      <w:bookmarkEnd w:id="318"/>
      <w:bookmarkEnd w:id="319"/>
      <w:r w:rsidRPr="00D26514">
        <w:lastRenderedPageBreak/>
        <w:t>V</w:t>
      </w:r>
      <w:r w:rsidR="00993FF5" w:rsidRPr="00D26514">
        <w:t>olume 4 – National Extensions</w:t>
      </w:r>
      <w:bookmarkEnd w:id="320"/>
      <w:bookmarkEnd w:id="321"/>
      <w:bookmarkEnd w:id="322"/>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13E13004" w14:textId="06998D35" w:rsidR="00CA4B27" w:rsidRPr="00D26514" w:rsidRDefault="0034594B" w:rsidP="00CA4B27">
      <w:pPr>
        <w:pStyle w:val="BodyText"/>
      </w:pPr>
      <w:r>
        <w:t>Not applicable.</w:t>
      </w:r>
    </w:p>
    <w:p w14:paraId="47DC6821" w14:textId="724E2E40" w:rsidR="002F69C5" w:rsidRPr="00EA3BCB" w:rsidRDefault="002F69C5" w:rsidP="003036BB">
      <w:pPr>
        <w:pStyle w:val="BodyText"/>
      </w:pPr>
    </w:p>
    <w:sectPr w:rsidR="002F69C5" w:rsidRPr="00EA3BCB" w:rsidSect="00060817">
      <w:headerReference w:type="even" r:id="rId30"/>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0D089" w14:textId="77777777" w:rsidR="00C45633" w:rsidRDefault="00C45633">
      <w:r>
        <w:separator/>
      </w:r>
    </w:p>
    <w:p w14:paraId="7ADCC77F" w14:textId="77777777" w:rsidR="00C45633" w:rsidRDefault="00C45633"/>
  </w:endnote>
  <w:endnote w:type="continuationSeparator" w:id="0">
    <w:p w14:paraId="247DF5CF" w14:textId="77777777" w:rsidR="00C45633" w:rsidRDefault="00C45633">
      <w:r>
        <w:continuationSeparator/>
      </w:r>
    </w:p>
    <w:p w14:paraId="0F4BC1B3" w14:textId="77777777" w:rsidR="00C45633" w:rsidRDefault="00C45633"/>
  </w:endnote>
  <w:endnote w:type="continuationNotice" w:id="1">
    <w:p w14:paraId="4451C94E" w14:textId="77777777" w:rsidR="00C45633" w:rsidRDefault="00C45633">
      <w:pPr>
        <w:spacing w:before="0"/>
      </w:pPr>
    </w:p>
    <w:p w14:paraId="10A4861D" w14:textId="77777777" w:rsidR="00C45633" w:rsidRDefault="00C456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4949A" w14:textId="77777777" w:rsidR="00A67137" w:rsidRDefault="00A67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A67137" w:rsidRDefault="00A67137">
    <w:pPr>
      <w:pStyle w:val="Footer"/>
    </w:pPr>
  </w:p>
  <w:p w14:paraId="65BD90F4" w14:textId="77777777" w:rsidR="00A67137" w:rsidRDefault="00A671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CF9BC" w14:textId="77777777" w:rsidR="00A67137" w:rsidRDefault="00A67137">
    <w:pPr>
      <w:pStyle w:val="Footer"/>
      <w:ind w:right="360"/>
    </w:pPr>
    <w:r>
      <w:t>___________________________________________________________________________</w:t>
    </w:r>
  </w:p>
  <w:p w14:paraId="0E257CB6" w14:textId="62257004" w:rsidR="00A67137" w:rsidRDefault="00A67137" w:rsidP="00597DB2">
    <w:pPr>
      <w:pStyle w:val="Footer"/>
      <w:ind w:right="360"/>
      <w:rPr>
        <w:sz w:val="20"/>
      </w:rPr>
    </w:pPr>
    <w:bookmarkStart w:id="323" w:name="_Toc473170355"/>
    <w:r>
      <w:rPr>
        <w:sz w:val="20"/>
      </w:rPr>
      <w:t xml:space="preserve">Rev. </w:t>
    </w:r>
    <w:r w:rsidR="006914C5">
      <w:rPr>
        <w:sz w:val="20"/>
      </w:rPr>
      <w:t>1.0</w:t>
    </w:r>
    <w:r>
      <w:rPr>
        <w:sz w:val="20"/>
      </w:rPr>
      <w:t xml:space="preserve"> – 20</w:t>
    </w:r>
    <w:r w:rsidR="006914C5">
      <w:rPr>
        <w:sz w:val="20"/>
      </w:rPr>
      <w:t>25</w:t>
    </w:r>
    <w:r>
      <w:rPr>
        <w:sz w:val="20"/>
      </w:rPr>
      <w:t>-</w:t>
    </w:r>
    <w:r w:rsidR="006914C5">
      <w:rPr>
        <w:sz w:val="20"/>
      </w:rPr>
      <w:t>02</w:t>
    </w:r>
    <w:r>
      <w:rPr>
        <w:sz w:val="20"/>
      </w:rPr>
      <w:t>-</w:t>
    </w:r>
    <w:r w:rsidR="006914C5">
      <w:rPr>
        <w:sz w:val="20"/>
      </w:rPr>
      <w:t>03</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w:t>
    </w:r>
    <w:r w:rsidRPr="00597DB2">
      <w:rPr>
        <w:rStyle w:val="PageNumber"/>
        <w:sz w:val="20"/>
      </w:rPr>
      <w:fldChar w:fldCharType="end"/>
    </w:r>
    <w:r>
      <w:rPr>
        <w:sz w:val="20"/>
      </w:rPr>
      <w:tab/>
      <w:t xml:space="preserve">                       Copyright © 20</w:t>
    </w:r>
    <w:r w:rsidR="00D61F4C">
      <w:rPr>
        <w:sz w:val="20"/>
      </w:rPr>
      <w:t>25</w:t>
    </w:r>
    <w:r>
      <w:rPr>
        <w:sz w:val="20"/>
      </w:rPr>
      <w:t>: IHE International, Inc.</w:t>
    </w:r>
    <w:bookmarkEnd w:id="323"/>
  </w:p>
  <w:p w14:paraId="75586491" w14:textId="5D8C16F5" w:rsidR="00A67137" w:rsidRDefault="00A67137" w:rsidP="00F1030E">
    <w:pPr>
      <w:pStyle w:val="Footer"/>
    </w:pPr>
    <w:r>
      <w:rPr>
        <w:sz w:val="20"/>
      </w:rPr>
      <w:t xml:space="preserve">Template Rev. 10.6                                                 </w:t>
    </w:r>
    <w:r w:rsidRPr="00111762">
      <w:rPr>
        <w:b/>
        <w:bCs/>
        <w:color w:val="FF0000"/>
        <w:sz w:val="20"/>
      </w:rPr>
      <w:t>DO NOT</w:t>
    </w:r>
    <w:r w:rsidRPr="00111762">
      <w:rPr>
        <w:color w:val="FF0000"/>
        <w:sz w:val="20"/>
      </w:rPr>
      <w:t xml:space="preserve"> IMPLEMENT PUBLIC COMMENT VERSIONS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78F8B" w14:textId="068770BB" w:rsidR="00A67137" w:rsidRDefault="00A67137">
    <w:pPr>
      <w:pStyle w:val="Footer"/>
      <w:jc w:val="center"/>
    </w:pPr>
    <w:r>
      <w:rPr>
        <w:sz w:val="20"/>
      </w:rPr>
      <w:t>Copyright © 20</w:t>
    </w:r>
    <w:r w:rsidR="006E69F8">
      <w:rPr>
        <w:sz w:val="20"/>
      </w:rPr>
      <w:t>25</w:t>
    </w:r>
    <w:r>
      <w:rPr>
        <w:sz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C5561" w14:textId="77777777" w:rsidR="00C45633" w:rsidRDefault="00C45633">
      <w:r>
        <w:separator/>
      </w:r>
    </w:p>
    <w:p w14:paraId="025426B6" w14:textId="77777777" w:rsidR="00C45633" w:rsidRDefault="00C45633"/>
  </w:footnote>
  <w:footnote w:type="continuationSeparator" w:id="0">
    <w:p w14:paraId="335A9F71" w14:textId="77777777" w:rsidR="00C45633" w:rsidRDefault="00C45633">
      <w:r>
        <w:continuationSeparator/>
      </w:r>
    </w:p>
    <w:p w14:paraId="36A37783" w14:textId="77777777" w:rsidR="00C45633" w:rsidRDefault="00C45633"/>
  </w:footnote>
  <w:footnote w:type="continuationNotice" w:id="1">
    <w:p w14:paraId="22D034A2" w14:textId="77777777" w:rsidR="00C45633" w:rsidRDefault="00C45633">
      <w:pPr>
        <w:spacing w:before="0"/>
      </w:pPr>
    </w:p>
    <w:p w14:paraId="287FDFE7" w14:textId="77777777" w:rsidR="00C45633" w:rsidRDefault="00C456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9A6E7" w14:textId="77777777" w:rsidR="00A67137" w:rsidRDefault="00A67137">
    <w:pPr>
      <w:pStyle w:val="Header"/>
    </w:pPr>
  </w:p>
  <w:p w14:paraId="6E74F91C" w14:textId="77777777" w:rsidR="00A67137" w:rsidRDefault="00A671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ADD77" w14:textId="74ECA5FA" w:rsidR="00A67137" w:rsidRDefault="00A67137">
    <w:pPr>
      <w:pStyle w:val="Header"/>
    </w:pPr>
    <w:r>
      <w:t xml:space="preserve">IHE </w:t>
    </w:r>
    <w:r w:rsidR="00CD5F85" w:rsidRPr="00CD5F85">
      <w:t>Device</w:t>
    </w:r>
    <w:r w:rsidR="00B942C9">
      <w:t>s</w:t>
    </w:r>
    <w:r>
      <w:t xml:space="preserve"> Technical Framework Supplement – </w:t>
    </w:r>
    <w:r w:rsidR="00F14497">
      <w:t>Point-of-Care Monitored Communication</w:t>
    </w:r>
    <w:r>
      <w:t xml:space="preserve"> (</w:t>
    </w:r>
    <w:r w:rsidR="006E69F8">
      <w:t>PCMC</w:t>
    </w:r>
    <w:r>
      <w:t>)</w:t>
    </w:r>
  </w:p>
  <w:p w14:paraId="5E0ED4C7" w14:textId="77777777" w:rsidR="00A67137" w:rsidRDefault="00A67137">
    <w:pPr>
      <w:pStyle w:val="Header"/>
    </w:pPr>
    <w:r>
      <w:t>______________________________________________________________________________</w:t>
    </w:r>
  </w:p>
  <w:p w14:paraId="193EE3C9" w14:textId="77777777" w:rsidR="00A67137" w:rsidRDefault="00A671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6051FB6"/>
    <w:multiLevelType w:val="hybridMultilevel"/>
    <w:tmpl w:val="A5B25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FF6C1A"/>
    <w:multiLevelType w:val="hybridMultilevel"/>
    <w:tmpl w:val="B9F0A2D8"/>
    <w:lvl w:ilvl="0" w:tplc="D0E0B32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C1275F"/>
    <w:multiLevelType w:val="hybridMultilevel"/>
    <w:tmpl w:val="4FE6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9119F4"/>
    <w:multiLevelType w:val="hybridMultilevel"/>
    <w:tmpl w:val="977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5816C8"/>
    <w:multiLevelType w:val="hybridMultilevel"/>
    <w:tmpl w:val="724A2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BA018C"/>
    <w:multiLevelType w:val="hybridMultilevel"/>
    <w:tmpl w:val="1BFAA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66F84"/>
    <w:multiLevelType w:val="hybridMultilevel"/>
    <w:tmpl w:val="ECD2C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217CAB"/>
    <w:multiLevelType w:val="hybridMultilevel"/>
    <w:tmpl w:val="05FE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CF35D99"/>
    <w:multiLevelType w:val="hybridMultilevel"/>
    <w:tmpl w:val="F1783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690EB6"/>
    <w:multiLevelType w:val="multilevel"/>
    <w:tmpl w:val="2F9E211A"/>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9B07959"/>
    <w:multiLevelType w:val="hybridMultilevel"/>
    <w:tmpl w:val="2248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220E59"/>
    <w:multiLevelType w:val="hybridMultilevel"/>
    <w:tmpl w:val="215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722A12"/>
    <w:multiLevelType w:val="multilevel"/>
    <w:tmpl w:val="4110854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8314EB6"/>
    <w:multiLevelType w:val="multilevel"/>
    <w:tmpl w:val="AFF0F5DA"/>
    <w:lvl w:ilvl="0">
      <w:start w:val="7"/>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FF41BFD"/>
    <w:multiLevelType w:val="hybridMultilevel"/>
    <w:tmpl w:val="E6862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073AF9"/>
    <w:multiLevelType w:val="hybridMultilevel"/>
    <w:tmpl w:val="1EFC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A38F9"/>
    <w:multiLevelType w:val="multilevel"/>
    <w:tmpl w:val="CB24BB2E"/>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DB061EF"/>
    <w:multiLevelType w:val="hybridMultilevel"/>
    <w:tmpl w:val="9326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7BC81314"/>
    <w:lvl w:ilvl="0">
      <w:start w:val="9"/>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A1C7D80"/>
    <w:multiLevelType w:val="multilevel"/>
    <w:tmpl w:val="FBCEC8BC"/>
    <w:lvl w:ilvl="0">
      <w:start w:val="1"/>
      <w:numFmt w:val="decimal"/>
      <w:lvlText w:val="%1"/>
      <w:lvlJc w:val="left"/>
      <w:pPr>
        <w:ind w:left="525" w:hanging="525"/>
      </w:pPr>
      <w:rPr>
        <w:rFonts w:hint="default"/>
      </w:rPr>
    </w:lvl>
    <w:lvl w:ilvl="1">
      <w:start w:val="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D98218B"/>
    <w:multiLevelType w:val="hybridMultilevel"/>
    <w:tmpl w:val="F1142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C32810"/>
    <w:multiLevelType w:val="multilevel"/>
    <w:tmpl w:val="5EA2C47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16cid:durableId="1568497640">
    <w:abstractNumId w:val="9"/>
  </w:num>
  <w:num w:numId="2" w16cid:durableId="1476724025">
    <w:abstractNumId w:val="7"/>
  </w:num>
  <w:num w:numId="3" w16cid:durableId="748814895">
    <w:abstractNumId w:val="6"/>
  </w:num>
  <w:num w:numId="4" w16cid:durableId="521357523">
    <w:abstractNumId w:val="8"/>
  </w:num>
  <w:num w:numId="5" w16cid:durableId="1716658756">
    <w:abstractNumId w:val="3"/>
  </w:num>
  <w:num w:numId="6" w16cid:durableId="586430055">
    <w:abstractNumId w:val="2"/>
  </w:num>
  <w:num w:numId="7" w16cid:durableId="754938738">
    <w:abstractNumId w:val="1"/>
  </w:num>
  <w:num w:numId="8" w16cid:durableId="1179075701">
    <w:abstractNumId w:val="0"/>
  </w:num>
  <w:num w:numId="9" w16cid:durableId="1942225937">
    <w:abstractNumId w:val="5"/>
  </w:num>
  <w:num w:numId="10" w16cid:durableId="29306272">
    <w:abstractNumId w:val="4"/>
  </w:num>
  <w:num w:numId="11" w16cid:durableId="387530344">
    <w:abstractNumId w:val="39"/>
  </w:num>
  <w:num w:numId="12" w16cid:durableId="1124690420">
    <w:abstractNumId w:val="26"/>
  </w:num>
  <w:num w:numId="13" w16cid:durableId="52430724">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16cid:durableId="1335231025">
    <w:abstractNumId w:val="28"/>
  </w:num>
  <w:num w:numId="15" w16cid:durableId="191463275">
    <w:abstractNumId w:val="33"/>
  </w:num>
  <w:num w:numId="16" w16cid:durableId="1211847313">
    <w:abstractNumId w:val="34"/>
  </w:num>
  <w:num w:numId="17" w16cid:durableId="2101640684">
    <w:abstractNumId w:val="31"/>
  </w:num>
  <w:num w:numId="18" w16cid:durableId="2048682412">
    <w:abstractNumId w:val="31"/>
  </w:num>
  <w:num w:numId="19" w16cid:durableId="125512176">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3199008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3887869">
    <w:abstractNumId w:val="31"/>
  </w:num>
  <w:num w:numId="22" w16cid:durableId="692077807">
    <w:abstractNumId w:val="31"/>
  </w:num>
  <w:num w:numId="23" w16cid:durableId="381753122">
    <w:abstractNumId w:val="34"/>
    <w:lvlOverride w:ilvl="0">
      <w:startOverride w:val="100"/>
    </w:lvlOverride>
    <w:lvlOverride w:ilvl="1">
      <w:startOverride w:val="100"/>
    </w:lvlOverride>
    <w:lvlOverride w:ilvl="2">
      <w:startOverride w:val="10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4637471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7346180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1"/>
    </w:lvlOverride>
    <w:lvlOverride w:ilvl="6">
      <w:startOverride w:val="1"/>
    </w:lvlOverride>
    <w:lvlOverride w:ilvl="7">
      <w:startOverride w:val="1"/>
    </w:lvlOverride>
    <w:lvlOverride w:ilvl="8">
      <w:startOverride w:val="1"/>
    </w:lvlOverride>
  </w:num>
  <w:num w:numId="26" w16cid:durableId="566188492">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1"/>
    </w:lvlOverride>
    <w:lvlOverride w:ilvl="7">
      <w:startOverride w:val="1"/>
    </w:lvlOverride>
    <w:lvlOverride w:ilvl="8">
      <w:startOverride w:val="1"/>
    </w:lvlOverride>
  </w:num>
  <w:num w:numId="27" w16cid:durableId="1494447438">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1"/>
    </w:lvlOverride>
    <w:lvlOverride w:ilvl="8">
      <w:startOverride w:val="1"/>
    </w:lvlOverride>
  </w:num>
  <w:num w:numId="28" w16cid:durableId="1651445026">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1"/>
    </w:lvlOverride>
  </w:num>
  <w:num w:numId="29" w16cid:durableId="643703094">
    <w:abstractNumId w:val="34"/>
    <w:lvlOverride w:ilvl="0">
      <w:startOverride w:val="100"/>
    </w:lvlOverride>
    <w:lvlOverride w:ilvl="1">
      <w:startOverride w:val="100"/>
    </w:lvlOverride>
    <w:lvlOverride w:ilvl="2">
      <w:startOverride w:val="100"/>
    </w:lvlOverride>
    <w:lvlOverride w:ilvl="3">
      <w:startOverride w:val="99"/>
    </w:lvlOverride>
    <w:lvlOverride w:ilvl="4">
      <w:startOverride w:val="99"/>
    </w:lvlOverride>
    <w:lvlOverride w:ilvl="5">
      <w:startOverride w:val="99"/>
    </w:lvlOverride>
    <w:lvlOverride w:ilvl="6">
      <w:startOverride w:val="99"/>
    </w:lvlOverride>
    <w:lvlOverride w:ilvl="7">
      <w:startOverride w:val="99"/>
    </w:lvlOverride>
    <w:lvlOverride w:ilvl="8">
      <w:startOverride w:val="99"/>
    </w:lvlOverride>
  </w:num>
  <w:num w:numId="30" w16cid:durableId="1539508249">
    <w:abstractNumId w:val="29"/>
  </w:num>
  <w:num w:numId="31" w16cid:durableId="267080584">
    <w:abstractNumId w:val="10"/>
  </w:num>
  <w:num w:numId="32" w16cid:durableId="513999335">
    <w:abstractNumId w:val="34"/>
  </w:num>
  <w:num w:numId="33" w16cid:durableId="1092890971">
    <w:abstractNumId w:val="34"/>
  </w:num>
  <w:num w:numId="34" w16cid:durableId="133563894">
    <w:abstractNumId w:val="34"/>
  </w:num>
  <w:num w:numId="35" w16cid:durableId="1850409571">
    <w:abstractNumId w:val="34"/>
  </w:num>
  <w:num w:numId="36" w16cid:durableId="1525051452">
    <w:abstractNumId w:val="22"/>
  </w:num>
  <w:num w:numId="37" w16cid:durableId="150297637">
    <w:abstractNumId w:val="32"/>
  </w:num>
  <w:num w:numId="38" w16cid:durableId="1884975219">
    <w:abstractNumId w:val="34"/>
  </w:num>
  <w:num w:numId="39" w16cid:durableId="1442531848">
    <w:abstractNumId w:val="34"/>
  </w:num>
  <w:num w:numId="40" w16cid:durableId="987126134">
    <w:abstractNumId w:val="21"/>
  </w:num>
  <w:num w:numId="41" w16cid:durableId="748695654">
    <w:abstractNumId w:val="34"/>
  </w:num>
  <w:num w:numId="42" w16cid:durableId="824857671">
    <w:abstractNumId w:val="34"/>
  </w:num>
  <w:num w:numId="43" w16cid:durableId="1459058950">
    <w:abstractNumId w:val="34"/>
  </w:num>
  <w:num w:numId="44" w16cid:durableId="2112964471">
    <w:abstractNumId w:val="34"/>
  </w:num>
  <w:num w:numId="45" w16cid:durableId="4677697">
    <w:abstractNumId w:val="34"/>
  </w:num>
  <w:num w:numId="46" w16cid:durableId="781387679">
    <w:abstractNumId w:val="34"/>
  </w:num>
  <w:num w:numId="47" w16cid:durableId="2044209132">
    <w:abstractNumId w:val="34"/>
  </w:num>
  <w:num w:numId="48" w16cid:durableId="1092167302">
    <w:abstractNumId w:val="34"/>
  </w:num>
  <w:num w:numId="49" w16cid:durableId="351615973">
    <w:abstractNumId w:val="12"/>
  </w:num>
  <w:num w:numId="50" w16cid:durableId="1582522031">
    <w:abstractNumId w:val="34"/>
  </w:num>
  <w:num w:numId="51" w16cid:durableId="2093157176">
    <w:abstractNumId w:val="25"/>
  </w:num>
  <w:num w:numId="52" w16cid:durableId="683944296">
    <w:abstractNumId w:val="34"/>
  </w:num>
  <w:num w:numId="53" w16cid:durableId="813911597">
    <w:abstractNumId w:val="34"/>
  </w:num>
  <w:num w:numId="54" w16cid:durableId="15359263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55" w16cid:durableId="260531262">
    <w:abstractNumId w:val="36"/>
  </w:num>
  <w:num w:numId="56" w16cid:durableId="1289699026">
    <w:abstractNumId w:val="30"/>
  </w:num>
  <w:num w:numId="57" w16cid:durableId="68895160">
    <w:abstractNumId w:val="34"/>
  </w:num>
  <w:num w:numId="58" w16cid:durableId="133647157">
    <w:abstractNumId w:val="34"/>
  </w:num>
  <w:num w:numId="59" w16cid:durableId="703477823">
    <w:abstractNumId w:val="35"/>
  </w:num>
  <w:num w:numId="60" w16cid:durableId="908922826">
    <w:abstractNumId w:val="20"/>
  </w:num>
  <w:num w:numId="61" w16cid:durableId="349307187">
    <w:abstractNumId w:val="34"/>
    <w:lvlOverride w:ilvl="0">
      <w:startOverride w:val="10"/>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798179239">
    <w:abstractNumId w:val="23"/>
  </w:num>
  <w:num w:numId="63" w16cid:durableId="563414106">
    <w:abstractNumId w:val="38"/>
  </w:num>
  <w:num w:numId="64" w16cid:durableId="1309552123">
    <w:abstractNumId w:val="3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1123579">
    <w:abstractNumId w:val="34"/>
  </w:num>
  <w:num w:numId="66" w16cid:durableId="864053616">
    <w:abstractNumId w:val="34"/>
  </w:num>
  <w:num w:numId="67" w16cid:durableId="1213034271">
    <w:abstractNumId w:val="34"/>
  </w:num>
  <w:num w:numId="68" w16cid:durableId="210506225">
    <w:abstractNumId w:val="34"/>
  </w:num>
  <w:num w:numId="69" w16cid:durableId="1725911796">
    <w:abstractNumId w:val="18"/>
  </w:num>
  <w:num w:numId="70" w16cid:durableId="1478691587">
    <w:abstractNumId w:val="15"/>
  </w:num>
  <w:num w:numId="71" w16cid:durableId="1751123591">
    <w:abstractNumId w:val="27"/>
  </w:num>
  <w:num w:numId="72" w16cid:durableId="1031419854">
    <w:abstractNumId w:val="14"/>
  </w:num>
  <w:num w:numId="73" w16cid:durableId="1077702496">
    <w:abstractNumId w:val="13"/>
  </w:num>
  <w:num w:numId="74" w16cid:durableId="53630554">
    <w:abstractNumId w:val="16"/>
  </w:num>
  <w:num w:numId="75" w16cid:durableId="181867633">
    <w:abstractNumId w:val="37"/>
  </w:num>
  <w:num w:numId="76" w16cid:durableId="1878276076">
    <w:abstractNumId w:val="11"/>
  </w:num>
  <w:num w:numId="77" w16cid:durableId="345644133">
    <w:abstractNumId w:val="19"/>
  </w:num>
  <w:num w:numId="78" w16cid:durableId="2114394524">
    <w:abstractNumId w:val="17"/>
  </w:num>
  <w:numIdMacAtCleanup w:val="7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ranich, Peter">
    <w15:presenceInfo w15:providerId="AD" w15:userId="S::peter.kranich@philips.com::f56357b6-4ec9-4ea5-bd1c-426385085c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5" w:nlCheck="1" w:checkStyle="1"/>
  <w:activeWritingStyle w:appName="MSWord" w:lang="en-US" w:vendorID="64" w:dllVersion="6" w:nlCheck="1" w:checkStyle="0"/>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activeWritingStyle w:appName="MSWord" w:lang="fr-FR" w:vendorID="64" w:dllVersion="0" w:nlCheck="1" w:checkStyle="0"/>
  <w:activeWritingStyle w:appName="MSWord" w:lang="de-DE" w:vendorID="64" w:dllVersion="0"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0A02"/>
    <w:rsid w:val="000030DD"/>
    <w:rsid w:val="00004850"/>
    <w:rsid w:val="0000783E"/>
    <w:rsid w:val="000121FB"/>
    <w:rsid w:val="000125FF"/>
    <w:rsid w:val="000136D1"/>
    <w:rsid w:val="000156E2"/>
    <w:rsid w:val="00016892"/>
    <w:rsid w:val="00017E09"/>
    <w:rsid w:val="00020137"/>
    <w:rsid w:val="000243FF"/>
    <w:rsid w:val="00024BCD"/>
    <w:rsid w:val="0002537A"/>
    <w:rsid w:val="00026242"/>
    <w:rsid w:val="00026CE1"/>
    <w:rsid w:val="0003058D"/>
    <w:rsid w:val="00031D5A"/>
    <w:rsid w:val="000338D7"/>
    <w:rsid w:val="00033A5F"/>
    <w:rsid w:val="00036347"/>
    <w:rsid w:val="0003720A"/>
    <w:rsid w:val="000400F8"/>
    <w:rsid w:val="00040737"/>
    <w:rsid w:val="00040B61"/>
    <w:rsid w:val="00040CAA"/>
    <w:rsid w:val="00040DC0"/>
    <w:rsid w:val="0004144C"/>
    <w:rsid w:val="00042738"/>
    <w:rsid w:val="00043CF3"/>
    <w:rsid w:val="0004468C"/>
    <w:rsid w:val="0004602F"/>
    <w:rsid w:val="0004663A"/>
    <w:rsid w:val="00046E88"/>
    <w:rsid w:val="000470A5"/>
    <w:rsid w:val="00050B91"/>
    <w:rsid w:val="000514E1"/>
    <w:rsid w:val="0005577A"/>
    <w:rsid w:val="000565F6"/>
    <w:rsid w:val="00056BC7"/>
    <w:rsid w:val="000575CD"/>
    <w:rsid w:val="00060817"/>
    <w:rsid w:val="00060D78"/>
    <w:rsid w:val="00061FE5"/>
    <w:rsid w:val="000622EE"/>
    <w:rsid w:val="00064797"/>
    <w:rsid w:val="00064FF2"/>
    <w:rsid w:val="00070847"/>
    <w:rsid w:val="000717A7"/>
    <w:rsid w:val="00072A31"/>
    <w:rsid w:val="00077134"/>
    <w:rsid w:val="00077324"/>
    <w:rsid w:val="00077DF6"/>
    <w:rsid w:val="00077EA0"/>
    <w:rsid w:val="000807AC"/>
    <w:rsid w:val="00082F2B"/>
    <w:rsid w:val="00083B47"/>
    <w:rsid w:val="0008416E"/>
    <w:rsid w:val="00087187"/>
    <w:rsid w:val="00091128"/>
    <w:rsid w:val="00094061"/>
    <w:rsid w:val="00096374"/>
    <w:rsid w:val="000A53C9"/>
    <w:rsid w:val="000A5C31"/>
    <w:rsid w:val="000A726D"/>
    <w:rsid w:val="000B1D86"/>
    <w:rsid w:val="000B30FF"/>
    <w:rsid w:val="000B3BD4"/>
    <w:rsid w:val="000B3F51"/>
    <w:rsid w:val="000B5E06"/>
    <w:rsid w:val="000B699D"/>
    <w:rsid w:val="000C2E06"/>
    <w:rsid w:val="000C3556"/>
    <w:rsid w:val="000C3BC7"/>
    <w:rsid w:val="000C4670"/>
    <w:rsid w:val="000C5467"/>
    <w:rsid w:val="000C7B09"/>
    <w:rsid w:val="000D2487"/>
    <w:rsid w:val="000D6321"/>
    <w:rsid w:val="000D6F01"/>
    <w:rsid w:val="000D711C"/>
    <w:rsid w:val="000D7924"/>
    <w:rsid w:val="000D7D70"/>
    <w:rsid w:val="000E2D0C"/>
    <w:rsid w:val="000E5F2F"/>
    <w:rsid w:val="000E70CC"/>
    <w:rsid w:val="000F13F5"/>
    <w:rsid w:val="000F45CD"/>
    <w:rsid w:val="000F613A"/>
    <w:rsid w:val="000F6D26"/>
    <w:rsid w:val="00100E2D"/>
    <w:rsid w:val="00104BE6"/>
    <w:rsid w:val="001055CB"/>
    <w:rsid w:val="00110097"/>
    <w:rsid w:val="0011062E"/>
    <w:rsid w:val="001115F5"/>
    <w:rsid w:val="00111762"/>
    <w:rsid w:val="00111CBC"/>
    <w:rsid w:val="001121F3"/>
    <w:rsid w:val="001134EB"/>
    <w:rsid w:val="00113CF7"/>
    <w:rsid w:val="00114040"/>
    <w:rsid w:val="00114068"/>
    <w:rsid w:val="001145B0"/>
    <w:rsid w:val="00115142"/>
    <w:rsid w:val="00115A0F"/>
    <w:rsid w:val="001166F9"/>
    <w:rsid w:val="0011710E"/>
    <w:rsid w:val="00117512"/>
    <w:rsid w:val="00117DD7"/>
    <w:rsid w:val="001214AF"/>
    <w:rsid w:val="00121855"/>
    <w:rsid w:val="00123FD5"/>
    <w:rsid w:val="001253AA"/>
    <w:rsid w:val="00125F42"/>
    <w:rsid w:val="001263B9"/>
    <w:rsid w:val="00126A38"/>
    <w:rsid w:val="001315B7"/>
    <w:rsid w:val="00133BE6"/>
    <w:rsid w:val="001357FA"/>
    <w:rsid w:val="00137AF1"/>
    <w:rsid w:val="00137EF1"/>
    <w:rsid w:val="0014275F"/>
    <w:rsid w:val="00142FE5"/>
    <w:rsid w:val="001439BB"/>
    <w:rsid w:val="00144F18"/>
    <w:rsid w:val="001453CC"/>
    <w:rsid w:val="00145A52"/>
    <w:rsid w:val="00145C76"/>
    <w:rsid w:val="00147A61"/>
    <w:rsid w:val="00147E27"/>
    <w:rsid w:val="00147F29"/>
    <w:rsid w:val="00150B3C"/>
    <w:rsid w:val="0015145A"/>
    <w:rsid w:val="00151E50"/>
    <w:rsid w:val="0015489F"/>
    <w:rsid w:val="00154B7B"/>
    <w:rsid w:val="001558DD"/>
    <w:rsid w:val="00156676"/>
    <w:rsid w:val="00156A28"/>
    <w:rsid w:val="00156BD5"/>
    <w:rsid w:val="00156E92"/>
    <w:rsid w:val="001579E7"/>
    <w:rsid w:val="00160539"/>
    <w:rsid w:val="001606A7"/>
    <w:rsid w:val="001622E4"/>
    <w:rsid w:val="00165538"/>
    <w:rsid w:val="0016666C"/>
    <w:rsid w:val="001676D4"/>
    <w:rsid w:val="00167B95"/>
    <w:rsid w:val="00167DB7"/>
    <w:rsid w:val="00170ED0"/>
    <w:rsid w:val="00173EB2"/>
    <w:rsid w:val="0017698E"/>
    <w:rsid w:val="00177190"/>
    <w:rsid w:val="001773B3"/>
    <w:rsid w:val="00182CC5"/>
    <w:rsid w:val="00184E40"/>
    <w:rsid w:val="00186DAB"/>
    <w:rsid w:val="00187E92"/>
    <w:rsid w:val="0019125E"/>
    <w:rsid w:val="00191A01"/>
    <w:rsid w:val="00193030"/>
    <w:rsid w:val="00193C7B"/>
    <w:rsid w:val="001946F4"/>
    <w:rsid w:val="00195213"/>
    <w:rsid w:val="001A2306"/>
    <w:rsid w:val="001A7247"/>
    <w:rsid w:val="001A7C4C"/>
    <w:rsid w:val="001B1422"/>
    <w:rsid w:val="001B2B50"/>
    <w:rsid w:val="001B463C"/>
    <w:rsid w:val="001B649E"/>
    <w:rsid w:val="001C0328"/>
    <w:rsid w:val="001C26CB"/>
    <w:rsid w:val="001C38C0"/>
    <w:rsid w:val="001D0E6D"/>
    <w:rsid w:val="001D1619"/>
    <w:rsid w:val="001D3A40"/>
    <w:rsid w:val="001D640F"/>
    <w:rsid w:val="001D6BB3"/>
    <w:rsid w:val="001D6E36"/>
    <w:rsid w:val="001D70DF"/>
    <w:rsid w:val="001E0DD5"/>
    <w:rsid w:val="001E1F95"/>
    <w:rsid w:val="001E206E"/>
    <w:rsid w:val="001E4188"/>
    <w:rsid w:val="001E4D35"/>
    <w:rsid w:val="001E615F"/>
    <w:rsid w:val="001E62C3"/>
    <w:rsid w:val="001E63B9"/>
    <w:rsid w:val="001E6533"/>
    <w:rsid w:val="001E765F"/>
    <w:rsid w:val="001F0E7F"/>
    <w:rsid w:val="001F0FB8"/>
    <w:rsid w:val="001F2CF8"/>
    <w:rsid w:val="001F6560"/>
    <w:rsid w:val="001F6755"/>
    <w:rsid w:val="001F68C9"/>
    <w:rsid w:val="001F787E"/>
    <w:rsid w:val="001F7A35"/>
    <w:rsid w:val="00200EC5"/>
    <w:rsid w:val="00202AC6"/>
    <w:rsid w:val="0020398D"/>
    <w:rsid w:val="002040DD"/>
    <w:rsid w:val="0020453A"/>
    <w:rsid w:val="00205CDE"/>
    <w:rsid w:val="00207571"/>
    <w:rsid w:val="00207816"/>
    <w:rsid w:val="00207868"/>
    <w:rsid w:val="00207C5F"/>
    <w:rsid w:val="0021137C"/>
    <w:rsid w:val="00211CE3"/>
    <w:rsid w:val="002134A6"/>
    <w:rsid w:val="00214132"/>
    <w:rsid w:val="002173E6"/>
    <w:rsid w:val="00221AC2"/>
    <w:rsid w:val="0022261E"/>
    <w:rsid w:val="00222CF4"/>
    <w:rsid w:val="0022352C"/>
    <w:rsid w:val="00224F7F"/>
    <w:rsid w:val="00225423"/>
    <w:rsid w:val="00225502"/>
    <w:rsid w:val="002301C8"/>
    <w:rsid w:val="002322FF"/>
    <w:rsid w:val="002324EB"/>
    <w:rsid w:val="00234BE4"/>
    <w:rsid w:val="0023732B"/>
    <w:rsid w:val="002374F1"/>
    <w:rsid w:val="00237EC5"/>
    <w:rsid w:val="0024039C"/>
    <w:rsid w:val="00240702"/>
    <w:rsid w:val="0024101B"/>
    <w:rsid w:val="0024118D"/>
    <w:rsid w:val="0024197A"/>
    <w:rsid w:val="00250A37"/>
    <w:rsid w:val="00254716"/>
    <w:rsid w:val="00255462"/>
    <w:rsid w:val="00255821"/>
    <w:rsid w:val="00256665"/>
    <w:rsid w:val="00263383"/>
    <w:rsid w:val="00264175"/>
    <w:rsid w:val="00264CB3"/>
    <w:rsid w:val="00265988"/>
    <w:rsid w:val="00266451"/>
    <w:rsid w:val="002670D2"/>
    <w:rsid w:val="00270EBB"/>
    <w:rsid w:val="002711CC"/>
    <w:rsid w:val="00272440"/>
    <w:rsid w:val="002756A6"/>
    <w:rsid w:val="00277298"/>
    <w:rsid w:val="00281197"/>
    <w:rsid w:val="00284561"/>
    <w:rsid w:val="00286433"/>
    <w:rsid w:val="002869E8"/>
    <w:rsid w:val="0029037A"/>
    <w:rsid w:val="00291725"/>
    <w:rsid w:val="00292096"/>
    <w:rsid w:val="00293CF1"/>
    <w:rsid w:val="002A27CE"/>
    <w:rsid w:val="002A368F"/>
    <w:rsid w:val="002A3B10"/>
    <w:rsid w:val="002A4C2E"/>
    <w:rsid w:val="002A717D"/>
    <w:rsid w:val="002B1325"/>
    <w:rsid w:val="002B2D54"/>
    <w:rsid w:val="002B328C"/>
    <w:rsid w:val="002B45DF"/>
    <w:rsid w:val="002B4844"/>
    <w:rsid w:val="002B6808"/>
    <w:rsid w:val="002C0B04"/>
    <w:rsid w:val="002C1B6E"/>
    <w:rsid w:val="002C27E4"/>
    <w:rsid w:val="002C3930"/>
    <w:rsid w:val="002C42A2"/>
    <w:rsid w:val="002C5D62"/>
    <w:rsid w:val="002D2282"/>
    <w:rsid w:val="002D2469"/>
    <w:rsid w:val="002D31E2"/>
    <w:rsid w:val="002D5B69"/>
    <w:rsid w:val="002E401E"/>
    <w:rsid w:val="002E48E5"/>
    <w:rsid w:val="002E4F76"/>
    <w:rsid w:val="002E6BC0"/>
    <w:rsid w:val="002E6F49"/>
    <w:rsid w:val="002E736D"/>
    <w:rsid w:val="002E738D"/>
    <w:rsid w:val="002F051F"/>
    <w:rsid w:val="002F076A"/>
    <w:rsid w:val="002F09F5"/>
    <w:rsid w:val="002F0AE0"/>
    <w:rsid w:val="002F2EF3"/>
    <w:rsid w:val="002F3F7A"/>
    <w:rsid w:val="002F5014"/>
    <w:rsid w:val="002F524B"/>
    <w:rsid w:val="002F680D"/>
    <w:rsid w:val="002F69C5"/>
    <w:rsid w:val="002F6F31"/>
    <w:rsid w:val="00300B8F"/>
    <w:rsid w:val="003032CC"/>
    <w:rsid w:val="003036BB"/>
    <w:rsid w:val="00303D61"/>
    <w:rsid w:val="00303E20"/>
    <w:rsid w:val="00307F09"/>
    <w:rsid w:val="00310CF4"/>
    <w:rsid w:val="00315072"/>
    <w:rsid w:val="00315CD2"/>
    <w:rsid w:val="00316247"/>
    <w:rsid w:val="0032060B"/>
    <w:rsid w:val="003216FD"/>
    <w:rsid w:val="00323461"/>
    <w:rsid w:val="00324B64"/>
    <w:rsid w:val="00325079"/>
    <w:rsid w:val="00325866"/>
    <w:rsid w:val="0032600B"/>
    <w:rsid w:val="00327501"/>
    <w:rsid w:val="00330038"/>
    <w:rsid w:val="00331378"/>
    <w:rsid w:val="003330A1"/>
    <w:rsid w:val="00334518"/>
    <w:rsid w:val="00335554"/>
    <w:rsid w:val="003375BB"/>
    <w:rsid w:val="00340176"/>
    <w:rsid w:val="0034181C"/>
    <w:rsid w:val="00342A78"/>
    <w:rsid w:val="003432DC"/>
    <w:rsid w:val="00343A17"/>
    <w:rsid w:val="0034594B"/>
    <w:rsid w:val="00346314"/>
    <w:rsid w:val="00346707"/>
    <w:rsid w:val="00346BB8"/>
    <w:rsid w:val="00346EF1"/>
    <w:rsid w:val="003519BF"/>
    <w:rsid w:val="00352784"/>
    <w:rsid w:val="003577C8"/>
    <w:rsid w:val="003579DA"/>
    <w:rsid w:val="003601D3"/>
    <w:rsid w:val="003602DC"/>
    <w:rsid w:val="00361548"/>
    <w:rsid w:val="00361F12"/>
    <w:rsid w:val="00363069"/>
    <w:rsid w:val="00364B0B"/>
    <w:rsid w:val="00364E56"/>
    <w:rsid w:val="003651D9"/>
    <w:rsid w:val="00365DD0"/>
    <w:rsid w:val="0036778A"/>
    <w:rsid w:val="00370B52"/>
    <w:rsid w:val="00370CC8"/>
    <w:rsid w:val="00371AC0"/>
    <w:rsid w:val="00374B3E"/>
    <w:rsid w:val="00375ACA"/>
    <w:rsid w:val="00376070"/>
    <w:rsid w:val="0038183A"/>
    <w:rsid w:val="00383F93"/>
    <w:rsid w:val="00383FC8"/>
    <w:rsid w:val="0038429E"/>
    <w:rsid w:val="0038470A"/>
    <w:rsid w:val="00384DC8"/>
    <w:rsid w:val="00390629"/>
    <w:rsid w:val="00390764"/>
    <w:rsid w:val="003921A0"/>
    <w:rsid w:val="0039726B"/>
    <w:rsid w:val="0039757A"/>
    <w:rsid w:val="00397D69"/>
    <w:rsid w:val="003A04CF"/>
    <w:rsid w:val="003A09FE"/>
    <w:rsid w:val="003A3CBF"/>
    <w:rsid w:val="003A4080"/>
    <w:rsid w:val="003A545A"/>
    <w:rsid w:val="003A60B7"/>
    <w:rsid w:val="003A7BF6"/>
    <w:rsid w:val="003A7F71"/>
    <w:rsid w:val="003B2A2B"/>
    <w:rsid w:val="003B40CC"/>
    <w:rsid w:val="003B5DE4"/>
    <w:rsid w:val="003B70A2"/>
    <w:rsid w:val="003B7860"/>
    <w:rsid w:val="003B7A4B"/>
    <w:rsid w:val="003C1AE5"/>
    <w:rsid w:val="003C1CAD"/>
    <w:rsid w:val="003C27D3"/>
    <w:rsid w:val="003C308F"/>
    <w:rsid w:val="003C3FFB"/>
    <w:rsid w:val="003C58F9"/>
    <w:rsid w:val="003C79D2"/>
    <w:rsid w:val="003D075A"/>
    <w:rsid w:val="003D1654"/>
    <w:rsid w:val="003D19E0"/>
    <w:rsid w:val="003D24EE"/>
    <w:rsid w:val="003D5A68"/>
    <w:rsid w:val="003E2B22"/>
    <w:rsid w:val="003E3F4A"/>
    <w:rsid w:val="003E46DB"/>
    <w:rsid w:val="003E5C68"/>
    <w:rsid w:val="003E6422"/>
    <w:rsid w:val="003F05DE"/>
    <w:rsid w:val="003F0805"/>
    <w:rsid w:val="003F252B"/>
    <w:rsid w:val="003F36C1"/>
    <w:rsid w:val="003F3E4A"/>
    <w:rsid w:val="003F601F"/>
    <w:rsid w:val="003F7141"/>
    <w:rsid w:val="00400147"/>
    <w:rsid w:val="00400DFD"/>
    <w:rsid w:val="004046B6"/>
    <w:rsid w:val="00404E7E"/>
    <w:rsid w:val="004070FB"/>
    <w:rsid w:val="00410D6B"/>
    <w:rsid w:val="00411E1F"/>
    <w:rsid w:val="00412649"/>
    <w:rsid w:val="00415432"/>
    <w:rsid w:val="00417A70"/>
    <w:rsid w:val="00420656"/>
    <w:rsid w:val="00420D63"/>
    <w:rsid w:val="00421534"/>
    <w:rsid w:val="004225C9"/>
    <w:rsid w:val="00427E04"/>
    <w:rsid w:val="0043129F"/>
    <w:rsid w:val="00431F02"/>
    <w:rsid w:val="00432657"/>
    <w:rsid w:val="0043514A"/>
    <w:rsid w:val="00436599"/>
    <w:rsid w:val="00437CE7"/>
    <w:rsid w:val="004424C6"/>
    <w:rsid w:val="004429FA"/>
    <w:rsid w:val="00442C32"/>
    <w:rsid w:val="0044310A"/>
    <w:rsid w:val="00444100"/>
    <w:rsid w:val="00444CFC"/>
    <w:rsid w:val="00445D2F"/>
    <w:rsid w:val="00447451"/>
    <w:rsid w:val="004541CC"/>
    <w:rsid w:val="00455461"/>
    <w:rsid w:val="00457DDC"/>
    <w:rsid w:val="00461A12"/>
    <w:rsid w:val="00462AEF"/>
    <w:rsid w:val="00462C66"/>
    <w:rsid w:val="00464543"/>
    <w:rsid w:val="00464A05"/>
    <w:rsid w:val="004651FC"/>
    <w:rsid w:val="00466694"/>
    <w:rsid w:val="0046784B"/>
    <w:rsid w:val="00472402"/>
    <w:rsid w:val="00477C87"/>
    <w:rsid w:val="004809A3"/>
    <w:rsid w:val="004818E8"/>
    <w:rsid w:val="00481F47"/>
    <w:rsid w:val="00482DC2"/>
    <w:rsid w:val="004845CE"/>
    <w:rsid w:val="00484E2A"/>
    <w:rsid w:val="004853DE"/>
    <w:rsid w:val="00490C1F"/>
    <w:rsid w:val="004922FF"/>
    <w:rsid w:val="00492F27"/>
    <w:rsid w:val="00496309"/>
    <w:rsid w:val="00496E30"/>
    <w:rsid w:val="00497B6A"/>
    <w:rsid w:val="004A049C"/>
    <w:rsid w:val="004A1210"/>
    <w:rsid w:val="004A3740"/>
    <w:rsid w:val="004A435E"/>
    <w:rsid w:val="004A4AAA"/>
    <w:rsid w:val="004A5C82"/>
    <w:rsid w:val="004A6CA4"/>
    <w:rsid w:val="004A7D5B"/>
    <w:rsid w:val="004A7E19"/>
    <w:rsid w:val="004B34D7"/>
    <w:rsid w:val="004B387F"/>
    <w:rsid w:val="004B4863"/>
    <w:rsid w:val="004B4EF3"/>
    <w:rsid w:val="004B576F"/>
    <w:rsid w:val="004B65A3"/>
    <w:rsid w:val="004B7094"/>
    <w:rsid w:val="004C10B4"/>
    <w:rsid w:val="004C53D3"/>
    <w:rsid w:val="004C5F16"/>
    <w:rsid w:val="004C6570"/>
    <w:rsid w:val="004D00B5"/>
    <w:rsid w:val="004D0D30"/>
    <w:rsid w:val="004D110C"/>
    <w:rsid w:val="004D2320"/>
    <w:rsid w:val="004D68CC"/>
    <w:rsid w:val="004D69C3"/>
    <w:rsid w:val="004D6C45"/>
    <w:rsid w:val="004E1C4D"/>
    <w:rsid w:val="004E3347"/>
    <w:rsid w:val="004E531A"/>
    <w:rsid w:val="004E7759"/>
    <w:rsid w:val="004F140A"/>
    <w:rsid w:val="004F1713"/>
    <w:rsid w:val="004F2392"/>
    <w:rsid w:val="004F25B1"/>
    <w:rsid w:val="004F32A1"/>
    <w:rsid w:val="004F3554"/>
    <w:rsid w:val="004F4914"/>
    <w:rsid w:val="004F5211"/>
    <w:rsid w:val="004F75CA"/>
    <w:rsid w:val="004F7C05"/>
    <w:rsid w:val="00501250"/>
    <w:rsid w:val="00501C4D"/>
    <w:rsid w:val="00503AE1"/>
    <w:rsid w:val="00504C89"/>
    <w:rsid w:val="0050674C"/>
    <w:rsid w:val="00506C22"/>
    <w:rsid w:val="00510062"/>
    <w:rsid w:val="00513057"/>
    <w:rsid w:val="005147A5"/>
    <w:rsid w:val="00516A9B"/>
    <w:rsid w:val="00516D6D"/>
    <w:rsid w:val="0052146F"/>
    <w:rsid w:val="00522681"/>
    <w:rsid w:val="00522F40"/>
    <w:rsid w:val="00523C5F"/>
    <w:rsid w:val="00525314"/>
    <w:rsid w:val="00525ECA"/>
    <w:rsid w:val="00526BA4"/>
    <w:rsid w:val="00526BF0"/>
    <w:rsid w:val="0053142C"/>
    <w:rsid w:val="00532908"/>
    <w:rsid w:val="005332C5"/>
    <w:rsid w:val="005339EE"/>
    <w:rsid w:val="00534540"/>
    <w:rsid w:val="005360E4"/>
    <w:rsid w:val="00537673"/>
    <w:rsid w:val="005410F9"/>
    <w:rsid w:val="005416D9"/>
    <w:rsid w:val="00541B8A"/>
    <w:rsid w:val="00542F2D"/>
    <w:rsid w:val="00543FFB"/>
    <w:rsid w:val="0054524C"/>
    <w:rsid w:val="00545548"/>
    <w:rsid w:val="00547C57"/>
    <w:rsid w:val="00550A7C"/>
    <w:rsid w:val="00550D9D"/>
    <w:rsid w:val="00551EBC"/>
    <w:rsid w:val="00552FEC"/>
    <w:rsid w:val="00555E9F"/>
    <w:rsid w:val="00556E6C"/>
    <w:rsid w:val="005616EA"/>
    <w:rsid w:val="0056422D"/>
    <w:rsid w:val="0056671F"/>
    <w:rsid w:val="00567263"/>
    <w:rsid w:val="005672A9"/>
    <w:rsid w:val="00570B52"/>
    <w:rsid w:val="00572031"/>
    <w:rsid w:val="00573102"/>
    <w:rsid w:val="005779A1"/>
    <w:rsid w:val="00577AB2"/>
    <w:rsid w:val="005800DB"/>
    <w:rsid w:val="00581165"/>
    <w:rsid w:val="00581829"/>
    <w:rsid w:val="005838BE"/>
    <w:rsid w:val="00585264"/>
    <w:rsid w:val="00585A4B"/>
    <w:rsid w:val="00585DA2"/>
    <w:rsid w:val="005869D7"/>
    <w:rsid w:val="00586AAF"/>
    <w:rsid w:val="0058752C"/>
    <w:rsid w:val="005876E3"/>
    <w:rsid w:val="005942AE"/>
    <w:rsid w:val="00594882"/>
    <w:rsid w:val="005974F8"/>
    <w:rsid w:val="0059781E"/>
    <w:rsid w:val="00597DB2"/>
    <w:rsid w:val="005A175A"/>
    <w:rsid w:val="005A478B"/>
    <w:rsid w:val="005A5FA9"/>
    <w:rsid w:val="005A6B0C"/>
    <w:rsid w:val="005B4395"/>
    <w:rsid w:val="005B5325"/>
    <w:rsid w:val="005B5C92"/>
    <w:rsid w:val="005B5D47"/>
    <w:rsid w:val="005B66B8"/>
    <w:rsid w:val="005B6E91"/>
    <w:rsid w:val="005B72F3"/>
    <w:rsid w:val="005B7BFB"/>
    <w:rsid w:val="005C50BF"/>
    <w:rsid w:val="005C5E28"/>
    <w:rsid w:val="005C6B66"/>
    <w:rsid w:val="005C6BB7"/>
    <w:rsid w:val="005D1F91"/>
    <w:rsid w:val="005D25AA"/>
    <w:rsid w:val="005D3A7D"/>
    <w:rsid w:val="005D6104"/>
    <w:rsid w:val="005D6176"/>
    <w:rsid w:val="005D6777"/>
    <w:rsid w:val="005E21DE"/>
    <w:rsid w:val="005E59A8"/>
    <w:rsid w:val="005E64EB"/>
    <w:rsid w:val="005F0F62"/>
    <w:rsid w:val="005F2045"/>
    <w:rsid w:val="005F21E7"/>
    <w:rsid w:val="005F3FB5"/>
    <w:rsid w:val="005F4B35"/>
    <w:rsid w:val="005F4C3E"/>
    <w:rsid w:val="005F51D6"/>
    <w:rsid w:val="005F597D"/>
    <w:rsid w:val="005F6D33"/>
    <w:rsid w:val="005F7B5B"/>
    <w:rsid w:val="00600EC6"/>
    <w:rsid w:val="006014F8"/>
    <w:rsid w:val="00601FC4"/>
    <w:rsid w:val="00603ED5"/>
    <w:rsid w:val="00604263"/>
    <w:rsid w:val="006064DB"/>
    <w:rsid w:val="006073ED"/>
    <w:rsid w:val="00607529"/>
    <w:rsid w:val="006106AB"/>
    <w:rsid w:val="006116E2"/>
    <w:rsid w:val="00612B3C"/>
    <w:rsid w:val="00613604"/>
    <w:rsid w:val="006139EB"/>
    <w:rsid w:val="00613C53"/>
    <w:rsid w:val="00617BB4"/>
    <w:rsid w:val="006213BB"/>
    <w:rsid w:val="0062193E"/>
    <w:rsid w:val="00622D31"/>
    <w:rsid w:val="00623829"/>
    <w:rsid w:val="00625268"/>
    <w:rsid w:val="00625D23"/>
    <w:rsid w:val="006263EA"/>
    <w:rsid w:val="00630BED"/>
    <w:rsid w:val="00630F33"/>
    <w:rsid w:val="00635681"/>
    <w:rsid w:val="006360B8"/>
    <w:rsid w:val="00636FD4"/>
    <w:rsid w:val="00637212"/>
    <w:rsid w:val="00641084"/>
    <w:rsid w:val="00642E2F"/>
    <w:rsid w:val="00644FC1"/>
    <w:rsid w:val="006458AC"/>
    <w:rsid w:val="0064736B"/>
    <w:rsid w:val="006508EC"/>
    <w:rsid w:val="006512F0"/>
    <w:rsid w:val="006514EA"/>
    <w:rsid w:val="00651D7E"/>
    <w:rsid w:val="00653F84"/>
    <w:rsid w:val="00656A6B"/>
    <w:rsid w:val="00660C21"/>
    <w:rsid w:val="00662157"/>
    <w:rsid w:val="0066273F"/>
    <w:rsid w:val="00662893"/>
    <w:rsid w:val="00663624"/>
    <w:rsid w:val="00665A0A"/>
    <w:rsid w:val="00665D8F"/>
    <w:rsid w:val="006705A1"/>
    <w:rsid w:val="00672881"/>
    <w:rsid w:val="00672C39"/>
    <w:rsid w:val="00673CCC"/>
    <w:rsid w:val="00674AA5"/>
    <w:rsid w:val="00674EB9"/>
    <w:rsid w:val="006778E6"/>
    <w:rsid w:val="00680648"/>
    <w:rsid w:val="00681792"/>
    <w:rsid w:val="00682040"/>
    <w:rsid w:val="006825E1"/>
    <w:rsid w:val="00682FD2"/>
    <w:rsid w:val="0068308E"/>
    <w:rsid w:val="0068355D"/>
    <w:rsid w:val="00684D08"/>
    <w:rsid w:val="00686A1B"/>
    <w:rsid w:val="006914C5"/>
    <w:rsid w:val="0069289E"/>
    <w:rsid w:val="00692B37"/>
    <w:rsid w:val="00693660"/>
    <w:rsid w:val="0069390F"/>
    <w:rsid w:val="00695E8F"/>
    <w:rsid w:val="006A2249"/>
    <w:rsid w:val="006A289A"/>
    <w:rsid w:val="006A2A74"/>
    <w:rsid w:val="006A3098"/>
    <w:rsid w:val="006A3161"/>
    <w:rsid w:val="006A3D8C"/>
    <w:rsid w:val="006A4160"/>
    <w:rsid w:val="006A6CC0"/>
    <w:rsid w:val="006B3B26"/>
    <w:rsid w:val="006B6F64"/>
    <w:rsid w:val="006B7354"/>
    <w:rsid w:val="006B7ABF"/>
    <w:rsid w:val="006C0C1C"/>
    <w:rsid w:val="006C242B"/>
    <w:rsid w:val="006C274C"/>
    <w:rsid w:val="006C2C14"/>
    <w:rsid w:val="006C2D4D"/>
    <w:rsid w:val="006C371A"/>
    <w:rsid w:val="006C3DBE"/>
    <w:rsid w:val="006C3F9A"/>
    <w:rsid w:val="006C4CB5"/>
    <w:rsid w:val="006C5FEF"/>
    <w:rsid w:val="006C7E2C"/>
    <w:rsid w:val="006D2A63"/>
    <w:rsid w:val="006D4881"/>
    <w:rsid w:val="006D574C"/>
    <w:rsid w:val="006D768F"/>
    <w:rsid w:val="006E062D"/>
    <w:rsid w:val="006E101B"/>
    <w:rsid w:val="006E163F"/>
    <w:rsid w:val="006E1EE2"/>
    <w:rsid w:val="006E2CC1"/>
    <w:rsid w:val="006E5652"/>
    <w:rsid w:val="006E5767"/>
    <w:rsid w:val="006E64C2"/>
    <w:rsid w:val="006E69F8"/>
    <w:rsid w:val="006E79EE"/>
    <w:rsid w:val="006F7755"/>
    <w:rsid w:val="00701B3A"/>
    <w:rsid w:val="00701EF2"/>
    <w:rsid w:val="00703C65"/>
    <w:rsid w:val="00703DEF"/>
    <w:rsid w:val="00706CA6"/>
    <w:rsid w:val="0070762D"/>
    <w:rsid w:val="007076D4"/>
    <w:rsid w:val="00710864"/>
    <w:rsid w:val="007117B8"/>
    <w:rsid w:val="00712AE6"/>
    <w:rsid w:val="0071309E"/>
    <w:rsid w:val="00716560"/>
    <w:rsid w:val="00717CDD"/>
    <w:rsid w:val="007205CD"/>
    <w:rsid w:val="00720D9B"/>
    <w:rsid w:val="00721BCE"/>
    <w:rsid w:val="007222A3"/>
    <w:rsid w:val="00723DAF"/>
    <w:rsid w:val="007249C7"/>
    <w:rsid w:val="007251A4"/>
    <w:rsid w:val="00726096"/>
    <w:rsid w:val="00726A1A"/>
    <w:rsid w:val="00726A7E"/>
    <w:rsid w:val="00730E16"/>
    <w:rsid w:val="00731378"/>
    <w:rsid w:val="00735662"/>
    <w:rsid w:val="00736916"/>
    <w:rsid w:val="00736B5B"/>
    <w:rsid w:val="00737928"/>
    <w:rsid w:val="007400C4"/>
    <w:rsid w:val="00742F6B"/>
    <w:rsid w:val="007439AA"/>
    <w:rsid w:val="007440CC"/>
    <w:rsid w:val="00746A3D"/>
    <w:rsid w:val="00747676"/>
    <w:rsid w:val="007479B6"/>
    <w:rsid w:val="00747E7C"/>
    <w:rsid w:val="00756627"/>
    <w:rsid w:val="00756D2F"/>
    <w:rsid w:val="00757111"/>
    <w:rsid w:val="007612E8"/>
    <w:rsid w:val="00761469"/>
    <w:rsid w:val="00761C24"/>
    <w:rsid w:val="007660D1"/>
    <w:rsid w:val="007668F0"/>
    <w:rsid w:val="00767053"/>
    <w:rsid w:val="00767057"/>
    <w:rsid w:val="00770D84"/>
    <w:rsid w:val="00771FFA"/>
    <w:rsid w:val="00772C92"/>
    <w:rsid w:val="00772E35"/>
    <w:rsid w:val="00774B6B"/>
    <w:rsid w:val="007773C8"/>
    <w:rsid w:val="0078063E"/>
    <w:rsid w:val="007824BF"/>
    <w:rsid w:val="007857D7"/>
    <w:rsid w:val="00787B2D"/>
    <w:rsid w:val="00787E5A"/>
    <w:rsid w:val="007922ED"/>
    <w:rsid w:val="00792EE6"/>
    <w:rsid w:val="0079321F"/>
    <w:rsid w:val="007944DB"/>
    <w:rsid w:val="00794636"/>
    <w:rsid w:val="007962BA"/>
    <w:rsid w:val="007A0431"/>
    <w:rsid w:val="007A0928"/>
    <w:rsid w:val="007A0A1D"/>
    <w:rsid w:val="007A15D1"/>
    <w:rsid w:val="007A3B98"/>
    <w:rsid w:val="007A3D43"/>
    <w:rsid w:val="007A3E7E"/>
    <w:rsid w:val="007A51E3"/>
    <w:rsid w:val="007A5635"/>
    <w:rsid w:val="007A676E"/>
    <w:rsid w:val="007A7BF7"/>
    <w:rsid w:val="007B17D2"/>
    <w:rsid w:val="007B331F"/>
    <w:rsid w:val="007B44B7"/>
    <w:rsid w:val="007B4F05"/>
    <w:rsid w:val="007B64E0"/>
    <w:rsid w:val="007B6EB0"/>
    <w:rsid w:val="007B790D"/>
    <w:rsid w:val="007B7A9A"/>
    <w:rsid w:val="007C1AAC"/>
    <w:rsid w:val="007C3886"/>
    <w:rsid w:val="007C3E9A"/>
    <w:rsid w:val="007C4BC8"/>
    <w:rsid w:val="007C5673"/>
    <w:rsid w:val="007C5A92"/>
    <w:rsid w:val="007D1847"/>
    <w:rsid w:val="007D2135"/>
    <w:rsid w:val="007D3F8B"/>
    <w:rsid w:val="007D424C"/>
    <w:rsid w:val="007D65FD"/>
    <w:rsid w:val="007D724B"/>
    <w:rsid w:val="007E0CB7"/>
    <w:rsid w:val="007E104F"/>
    <w:rsid w:val="007E1674"/>
    <w:rsid w:val="007E3C48"/>
    <w:rsid w:val="007E4F35"/>
    <w:rsid w:val="007E5B51"/>
    <w:rsid w:val="007F3197"/>
    <w:rsid w:val="007F35D6"/>
    <w:rsid w:val="007F4E97"/>
    <w:rsid w:val="007F5664"/>
    <w:rsid w:val="007F6285"/>
    <w:rsid w:val="007F771A"/>
    <w:rsid w:val="007F7801"/>
    <w:rsid w:val="007F7C20"/>
    <w:rsid w:val="00802A54"/>
    <w:rsid w:val="00802F29"/>
    <w:rsid w:val="00803E2D"/>
    <w:rsid w:val="008044D0"/>
    <w:rsid w:val="00805831"/>
    <w:rsid w:val="008067DF"/>
    <w:rsid w:val="00807EE1"/>
    <w:rsid w:val="00812C63"/>
    <w:rsid w:val="0081320A"/>
    <w:rsid w:val="00814F76"/>
    <w:rsid w:val="00815E51"/>
    <w:rsid w:val="008163D9"/>
    <w:rsid w:val="008178FA"/>
    <w:rsid w:val="008249A2"/>
    <w:rsid w:val="00825642"/>
    <w:rsid w:val="008264D3"/>
    <w:rsid w:val="00826C8B"/>
    <w:rsid w:val="0082778D"/>
    <w:rsid w:val="0083033F"/>
    <w:rsid w:val="00830E0E"/>
    <w:rsid w:val="008313AD"/>
    <w:rsid w:val="00831C7F"/>
    <w:rsid w:val="00831FF5"/>
    <w:rsid w:val="00833045"/>
    <w:rsid w:val="00833903"/>
    <w:rsid w:val="008341AE"/>
    <w:rsid w:val="00834DF7"/>
    <w:rsid w:val="008358E5"/>
    <w:rsid w:val="00835974"/>
    <w:rsid w:val="00836F8A"/>
    <w:rsid w:val="00837B46"/>
    <w:rsid w:val="008413B1"/>
    <w:rsid w:val="0084276E"/>
    <w:rsid w:val="00843B52"/>
    <w:rsid w:val="008452AF"/>
    <w:rsid w:val="0085402B"/>
    <w:rsid w:val="00855EDF"/>
    <w:rsid w:val="008608EF"/>
    <w:rsid w:val="008616CB"/>
    <w:rsid w:val="0086353F"/>
    <w:rsid w:val="00863C8B"/>
    <w:rsid w:val="008648AE"/>
    <w:rsid w:val="00865616"/>
    <w:rsid w:val="00865DF9"/>
    <w:rsid w:val="00866192"/>
    <w:rsid w:val="00870306"/>
    <w:rsid w:val="00871014"/>
    <w:rsid w:val="00871613"/>
    <w:rsid w:val="00873386"/>
    <w:rsid w:val="008749E8"/>
    <w:rsid w:val="00875076"/>
    <w:rsid w:val="00875540"/>
    <w:rsid w:val="00875BFD"/>
    <w:rsid w:val="00876FF1"/>
    <w:rsid w:val="00881CD8"/>
    <w:rsid w:val="00883B13"/>
    <w:rsid w:val="00885ABD"/>
    <w:rsid w:val="00887E40"/>
    <w:rsid w:val="00890E90"/>
    <w:rsid w:val="0089616A"/>
    <w:rsid w:val="00896857"/>
    <w:rsid w:val="008A3FD2"/>
    <w:rsid w:val="008A54F2"/>
    <w:rsid w:val="008A63C9"/>
    <w:rsid w:val="008A74BB"/>
    <w:rsid w:val="008B2B98"/>
    <w:rsid w:val="008B2FA2"/>
    <w:rsid w:val="008B53CB"/>
    <w:rsid w:val="008B5D7E"/>
    <w:rsid w:val="008B620B"/>
    <w:rsid w:val="008B6391"/>
    <w:rsid w:val="008B728D"/>
    <w:rsid w:val="008B7984"/>
    <w:rsid w:val="008C07BB"/>
    <w:rsid w:val="008C1766"/>
    <w:rsid w:val="008C54B9"/>
    <w:rsid w:val="008C57EC"/>
    <w:rsid w:val="008C59D9"/>
    <w:rsid w:val="008D052D"/>
    <w:rsid w:val="008D0B07"/>
    <w:rsid w:val="008D0BA0"/>
    <w:rsid w:val="008D17FF"/>
    <w:rsid w:val="008D3FD4"/>
    <w:rsid w:val="008D45BC"/>
    <w:rsid w:val="008D520F"/>
    <w:rsid w:val="008D7044"/>
    <w:rsid w:val="008D7642"/>
    <w:rsid w:val="008E0027"/>
    <w:rsid w:val="008E0275"/>
    <w:rsid w:val="008E27F3"/>
    <w:rsid w:val="008E2B5E"/>
    <w:rsid w:val="008E3CEE"/>
    <w:rsid w:val="008E3F6C"/>
    <w:rsid w:val="008E441F"/>
    <w:rsid w:val="008E6457"/>
    <w:rsid w:val="008F45B0"/>
    <w:rsid w:val="008F5363"/>
    <w:rsid w:val="008F63A5"/>
    <w:rsid w:val="008F680A"/>
    <w:rsid w:val="008F6B9A"/>
    <w:rsid w:val="008F78D2"/>
    <w:rsid w:val="008F7938"/>
    <w:rsid w:val="0090450E"/>
    <w:rsid w:val="00904C18"/>
    <w:rsid w:val="00907134"/>
    <w:rsid w:val="00907460"/>
    <w:rsid w:val="00910CCD"/>
    <w:rsid w:val="00910E03"/>
    <w:rsid w:val="00912832"/>
    <w:rsid w:val="0092107D"/>
    <w:rsid w:val="0092287D"/>
    <w:rsid w:val="00926775"/>
    <w:rsid w:val="009268F6"/>
    <w:rsid w:val="0093034E"/>
    <w:rsid w:val="00933C9A"/>
    <w:rsid w:val="00934D96"/>
    <w:rsid w:val="009406A5"/>
    <w:rsid w:val="00940FC7"/>
    <w:rsid w:val="0094139A"/>
    <w:rsid w:val="009420BF"/>
    <w:rsid w:val="009429FB"/>
    <w:rsid w:val="00942BE6"/>
    <w:rsid w:val="00943B32"/>
    <w:rsid w:val="00944C39"/>
    <w:rsid w:val="00945FC7"/>
    <w:rsid w:val="009479F2"/>
    <w:rsid w:val="0095084C"/>
    <w:rsid w:val="00950987"/>
    <w:rsid w:val="00951359"/>
    <w:rsid w:val="0095196C"/>
    <w:rsid w:val="00951F63"/>
    <w:rsid w:val="0095298A"/>
    <w:rsid w:val="00953CFC"/>
    <w:rsid w:val="0095594C"/>
    <w:rsid w:val="00955CD4"/>
    <w:rsid w:val="009566F2"/>
    <w:rsid w:val="00956966"/>
    <w:rsid w:val="00957480"/>
    <w:rsid w:val="009612F6"/>
    <w:rsid w:val="00964680"/>
    <w:rsid w:val="00965A1E"/>
    <w:rsid w:val="00966AC0"/>
    <w:rsid w:val="0096773D"/>
    <w:rsid w:val="00967B49"/>
    <w:rsid w:val="00970A0A"/>
    <w:rsid w:val="00973549"/>
    <w:rsid w:val="0097454A"/>
    <w:rsid w:val="00975B0C"/>
    <w:rsid w:val="0098030D"/>
    <w:rsid w:val="009813A1"/>
    <w:rsid w:val="00982BC4"/>
    <w:rsid w:val="00983131"/>
    <w:rsid w:val="00983302"/>
    <w:rsid w:val="00983C1F"/>
    <w:rsid w:val="00983C65"/>
    <w:rsid w:val="009843EF"/>
    <w:rsid w:val="0098582B"/>
    <w:rsid w:val="009903C2"/>
    <w:rsid w:val="00991B82"/>
    <w:rsid w:val="00991D63"/>
    <w:rsid w:val="009928DA"/>
    <w:rsid w:val="00993E7B"/>
    <w:rsid w:val="00993FF5"/>
    <w:rsid w:val="00994744"/>
    <w:rsid w:val="00996C9F"/>
    <w:rsid w:val="009A0F82"/>
    <w:rsid w:val="009A1D88"/>
    <w:rsid w:val="009A1EEA"/>
    <w:rsid w:val="009A2176"/>
    <w:rsid w:val="009A3A85"/>
    <w:rsid w:val="009A6709"/>
    <w:rsid w:val="009B048D"/>
    <w:rsid w:val="009B0EDB"/>
    <w:rsid w:val="009B2FFB"/>
    <w:rsid w:val="009B3B4C"/>
    <w:rsid w:val="009B4CFA"/>
    <w:rsid w:val="009B54EF"/>
    <w:rsid w:val="009B744C"/>
    <w:rsid w:val="009C10D5"/>
    <w:rsid w:val="009C6269"/>
    <w:rsid w:val="009C6F21"/>
    <w:rsid w:val="009D0CDF"/>
    <w:rsid w:val="009D107B"/>
    <w:rsid w:val="009D125C"/>
    <w:rsid w:val="009D15C6"/>
    <w:rsid w:val="009D2A49"/>
    <w:rsid w:val="009D63D8"/>
    <w:rsid w:val="009D6A32"/>
    <w:rsid w:val="009D6D72"/>
    <w:rsid w:val="009D7991"/>
    <w:rsid w:val="009E10F2"/>
    <w:rsid w:val="009E1E92"/>
    <w:rsid w:val="009E31CA"/>
    <w:rsid w:val="009E34B7"/>
    <w:rsid w:val="009E48DE"/>
    <w:rsid w:val="009F1104"/>
    <w:rsid w:val="009F3200"/>
    <w:rsid w:val="009F4289"/>
    <w:rsid w:val="009F430B"/>
    <w:rsid w:val="009F5CC2"/>
    <w:rsid w:val="009F5CF4"/>
    <w:rsid w:val="009F7903"/>
    <w:rsid w:val="009F790F"/>
    <w:rsid w:val="00A0000D"/>
    <w:rsid w:val="00A004CC"/>
    <w:rsid w:val="00A01FD9"/>
    <w:rsid w:val="00A04E9D"/>
    <w:rsid w:val="00A05A12"/>
    <w:rsid w:val="00A114F6"/>
    <w:rsid w:val="00A124C7"/>
    <w:rsid w:val="00A12925"/>
    <w:rsid w:val="00A174B6"/>
    <w:rsid w:val="00A177D5"/>
    <w:rsid w:val="00A17BF0"/>
    <w:rsid w:val="00A20946"/>
    <w:rsid w:val="00A219CF"/>
    <w:rsid w:val="00A228F8"/>
    <w:rsid w:val="00A22D7F"/>
    <w:rsid w:val="00A23689"/>
    <w:rsid w:val="00A2392D"/>
    <w:rsid w:val="00A2671E"/>
    <w:rsid w:val="00A30698"/>
    <w:rsid w:val="00A30BDA"/>
    <w:rsid w:val="00A322F4"/>
    <w:rsid w:val="00A336E5"/>
    <w:rsid w:val="00A3774D"/>
    <w:rsid w:val="00A40BB2"/>
    <w:rsid w:val="00A43D12"/>
    <w:rsid w:val="00A43E92"/>
    <w:rsid w:val="00A46B7C"/>
    <w:rsid w:val="00A517E5"/>
    <w:rsid w:val="00A52286"/>
    <w:rsid w:val="00A531F4"/>
    <w:rsid w:val="00A558BA"/>
    <w:rsid w:val="00A5645C"/>
    <w:rsid w:val="00A6036A"/>
    <w:rsid w:val="00A62A21"/>
    <w:rsid w:val="00A64C08"/>
    <w:rsid w:val="00A66278"/>
    <w:rsid w:val="00A66407"/>
    <w:rsid w:val="00A66F21"/>
    <w:rsid w:val="00A66F91"/>
    <w:rsid w:val="00A67137"/>
    <w:rsid w:val="00A723FC"/>
    <w:rsid w:val="00A72AE0"/>
    <w:rsid w:val="00A757FE"/>
    <w:rsid w:val="00A773A9"/>
    <w:rsid w:val="00A77C03"/>
    <w:rsid w:val="00A81A7C"/>
    <w:rsid w:val="00A82A51"/>
    <w:rsid w:val="00A837A3"/>
    <w:rsid w:val="00A85861"/>
    <w:rsid w:val="00A875FF"/>
    <w:rsid w:val="00A87611"/>
    <w:rsid w:val="00A9056E"/>
    <w:rsid w:val="00A90BD5"/>
    <w:rsid w:val="00A910E1"/>
    <w:rsid w:val="00A94249"/>
    <w:rsid w:val="00A9547B"/>
    <w:rsid w:val="00A962C1"/>
    <w:rsid w:val="00A96B9B"/>
    <w:rsid w:val="00A974DC"/>
    <w:rsid w:val="00A9751B"/>
    <w:rsid w:val="00A97960"/>
    <w:rsid w:val="00AA27A0"/>
    <w:rsid w:val="00AA2CB4"/>
    <w:rsid w:val="00AA49D3"/>
    <w:rsid w:val="00AA5548"/>
    <w:rsid w:val="00AA560C"/>
    <w:rsid w:val="00AA684E"/>
    <w:rsid w:val="00AA69C0"/>
    <w:rsid w:val="00AB10EC"/>
    <w:rsid w:val="00AB18BB"/>
    <w:rsid w:val="00AB38DD"/>
    <w:rsid w:val="00AB53A2"/>
    <w:rsid w:val="00AB56B5"/>
    <w:rsid w:val="00AB7A45"/>
    <w:rsid w:val="00AC0477"/>
    <w:rsid w:val="00AC08DA"/>
    <w:rsid w:val="00AC2722"/>
    <w:rsid w:val="00AC2D85"/>
    <w:rsid w:val="00AC414D"/>
    <w:rsid w:val="00AC4507"/>
    <w:rsid w:val="00AC450D"/>
    <w:rsid w:val="00AC609B"/>
    <w:rsid w:val="00AC7C88"/>
    <w:rsid w:val="00AD069D"/>
    <w:rsid w:val="00AD2AE2"/>
    <w:rsid w:val="00AD3EA6"/>
    <w:rsid w:val="00AE1400"/>
    <w:rsid w:val="00AE4AED"/>
    <w:rsid w:val="00AE7444"/>
    <w:rsid w:val="00AF0095"/>
    <w:rsid w:val="00AF1EF3"/>
    <w:rsid w:val="00AF33CA"/>
    <w:rsid w:val="00AF472E"/>
    <w:rsid w:val="00AF5B2B"/>
    <w:rsid w:val="00AF7069"/>
    <w:rsid w:val="00B01CF6"/>
    <w:rsid w:val="00B02CEE"/>
    <w:rsid w:val="00B03B2C"/>
    <w:rsid w:val="00B03C08"/>
    <w:rsid w:val="00B05961"/>
    <w:rsid w:val="00B05FC8"/>
    <w:rsid w:val="00B064A3"/>
    <w:rsid w:val="00B06AD3"/>
    <w:rsid w:val="00B072B1"/>
    <w:rsid w:val="00B10DCE"/>
    <w:rsid w:val="00B1148B"/>
    <w:rsid w:val="00B11C27"/>
    <w:rsid w:val="00B120FB"/>
    <w:rsid w:val="00B1279A"/>
    <w:rsid w:val="00B15A1D"/>
    <w:rsid w:val="00B15D8F"/>
    <w:rsid w:val="00B15E9B"/>
    <w:rsid w:val="00B202A2"/>
    <w:rsid w:val="00B22E73"/>
    <w:rsid w:val="00B24019"/>
    <w:rsid w:val="00B25B60"/>
    <w:rsid w:val="00B2682C"/>
    <w:rsid w:val="00B275B5"/>
    <w:rsid w:val="00B30859"/>
    <w:rsid w:val="00B31B51"/>
    <w:rsid w:val="00B3238C"/>
    <w:rsid w:val="00B32872"/>
    <w:rsid w:val="00B3462F"/>
    <w:rsid w:val="00B35749"/>
    <w:rsid w:val="00B379D6"/>
    <w:rsid w:val="00B403E4"/>
    <w:rsid w:val="00B43198"/>
    <w:rsid w:val="00B46883"/>
    <w:rsid w:val="00B4798B"/>
    <w:rsid w:val="00B541EC"/>
    <w:rsid w:val="00B54C50"/>
    <w:rsid w:val="00B55350"/>
    <w:rsid w:val="00B63B69"/>
    <w:rsid w:val="00B643E7"/>
    <w:rsid w:val="00B65E96"/>
    <w:rsid w:val="00B66F83"/>
    <w:rsid w:val="00B7190A"/>
    <w:rsid w:val="00B7582C"/>
    <w:rsid w:val="00B80E02"/>
    <w:rsid w:val="00B82D84"/>
    <w:rsid w:val="00B8421A"/>
    <w:rsid w:val="00B84D95"/>
    <w:rsid w:val="00B8586D"/>
    <w:rsid w:val="00B85CC7"/>
    <w:rsid w:val="00B87220"/>
    <w:rsid w:val="00B87E14"/>
    <w:rsid w:val="00B92E9F"/>
    <w:rsid w:val="00B92EA1"/>
    <w:rsid w:val="00B9303B"/>
    <w:rsid w:val="00B9308F"/>
    <w:rsid w:val="00B942C9"/>
    <w:rsid w:val="00B94919"/>
    <w:rsid w:val="00B965FD"/>
    <w:rsid w:val="00B96C44"/>
    <w:rsid w:val="00BA011D"/>
    <w:rsid w:val="00BA06B2"/>
    <w:rsid w:val="00BA0EA7"/>
    <w:rsid w:val="00BA1337"/>
    <w:rsid w:val="00BA1A91"/>
    <w:rsid w:val="00BA3BD2"/>
    <w:rsid w:val="00BA437B"/>
    <w:rsid w:val="00BA4A87"/>
    <w:rsid w:val="00BA57CB"/>
    <w:rsid w:val="00BA646C"/>
    <w:rsid w:val="00BA7562"/>
    <w:rsid w:val="00BA7D77"/>
    <w:rsid w:val="00BB1925"/>
    <w:rsid w:val="00BB1C43"/>
    <w:rsid w:val="00BB1E5C"/>
    <w:rsid w:val="00BB2DF9"/>
    <w:rsid w:val="00BB4ABD"/>
    <w:rsid w:val="00BB62C0"/>
    <w:rsid w:val="00BB65D8"/>
    <w:rsid w:val="00BB6AAC"/>
    <w:rsid w:val="00BB74AF"/>
    <w:rsid w:val="00BB76BC"/>
    <w:rsid w:val="00BC3E9F"/>
    <w:rsid w:val="00BC4192"/>
    <w:rsid w:val="00BC4300"/>
    <w:rsid w:val="00BC4B99"/>
    <w:rsid w:val="00BC5151"/>
    <w:rsid w:val="00BC6EDE"/>
    <w:rsid w:val="00BC745A"/>
    <w:rsid w:val="00BC7584"/>
    <w:rsid w:val="00BD15D9"/>
    <w:rsid w:val="00BD30FE"/>
    <w:rsid w:val="00BD3151"/>
    <w:rsid w:val="00BD50E5"/>
    <w:rsid w:val="00BD624A"/>
    <w:rsid w:val="00BD6767"/>
    <w:rsid w:val="00BE1308"/>
    <w:rsid w:val="00BE39EE"/>
    <w:rsid w:val="00BE5916"/>
    <w:rsid w:val="00BF1DC4"/>
    <w:rsid w:val="00BF2986"/>
    <w:rsid w:val="00BF4143"/>
    <w:rsid w:val="00BF47D3"/>
    <w:rsid w:val="00C00FBC"/>
    <w:rsid w:val="00C0122D"/>
    <w:rsid w:val="00C0135D"/>
    <w:rsid w:val="00C017CC"/>
    <w:rsid w:val="00C02D82"/>
    <w:rsid w:val="00C02F8D"/>
    <w:rsid w:val="00C03185"/>
    <w:rsid w:val="00C0364F"/>
    <w:rsid w:val="00C05CCE"/>
    <w:rsid w:val="00C1037F"/>
    <w:rsid w:val="00C10561"/>
    <w:rsid w:val="00C1338C"/>
    <w:rsid w:val="00C13A3C"/>
    <w:rsid w:val="00C158E0"/>
    <w:rsid w:val="00C16F09"/>
    <w:rsid w:val="00C20315"/>
    <w:rsid w:val="00C20EFF"/>
    <w:rsid w:val="00C20FB4"/>
    <w:rsid w:val="00C22C1E"/>
    <w:rsid w:val="00C250ED"/>
    <w:rsid w:val="00C26046"/>
    <w:rsid w:val="00C269FC"/>
    <w:rsid w:val="00C26E7C"/>
    <w:rsid w:val="00C271EB"/>
    <w:rsid w:val="00C30A00"/>
    <w:rsid w:val="00C3423D"/>
    <w:rsid w:val="00C3617A"/>
    <w:rsid w:val="00C36883"/>
    <w:rsid w:val="00C373FF"/>
    <w:rsid w:val="00C37C0B"/>
    <w:rsid w:val="00C412AE"/>
    <w:rsid w:val="00C42166"/>
    <w:rsid w:val="00C42C6C"/>
    <w:rsid w:val="00C439D3"/>
    <w:rsid w:val="00C44AAC"/>
    <w:rsid w:val="00C45633"/>
    <w:rsid w:val="00C45949"/>
    <w:rsid w:val="00C512AA"/>
    <w:rsid w:val="00C516E7"/>
    <w:rsid w:val="00C52492"/>
    <w:rsid w:val="00C526DC"/>
    <w:rsid w:val="00C536E4"/>
    <w:rsid w:val="00C53B3C"/>
    <w:rsid w:val="00C54FFA"/>
    <w:rsid w:val="00C55F25"/>
    <w:rsid w:val="00C55F93"/>
    <w:rsid w:val="00C56183"/>
    <w:rsid w:val="00C60F4D"/>
    <w:rsid w:val="00C61586"/>
    <w:rsid w:val="00C62E65"/>
    <w:rsid w:val="00C63D7E"/>
    <w:rsid w:val="00C64329"/>
    <w:rsid w:val="00C660FF"/>
    <w:rsid w:val="00C66F96"/>
    <w:rsid w:val="00C6772C"/>
    <w:rsid w:val="00C71CB0"/>
    <w:rsid w:val="00C71FDB"/>
    <w:rsid w:val="00C729ED"/>
    <w:rsid w:val="00C72B30"/>
    <w:rsid w:val="00C72CA7"/>
    <w:rsid w:val="00C73FF7"/>
    <w:rsid w:val="00C75E6D"/>
    <w:rsid w:val="00C7708A"/>
    <w:rsid w:val="00C7717D"/>
    <w:rsid w:val="00C80B71"/>
    <w:rsid w:val="00C82ED4"/>
    <w:rsid w:val="00C8380B"/>
    <w:rsid w:val="00C83F0F"/>
    <w:rsid w:val="00C8419A"/>
    <w:rsid w:val="00C85E5E"/>
    <w:rsid w:val="00C85F88"/>
    <w:rsid w:val="00C911C1"/>
    <w:rsid w:val="00C940A2"/>
    <w:rsid w:val="00C969FE"/>
    <w:rsid w:val="00CA064C"/>
    <w:rsid w:val="00CA1265"/>
    <w:rsid w:val="00CA175A"/>
    <w:rsid w:val="00CA2987"/>
    <w:rsid w:val="00CA3C06"/>
    <w:rsid w:val="00CA4B27"/>
    <w:rsid w:val="00CB5E0E"/>
    <w:rsid w:val="00CB6060"/>
    <w:rsid w:val="00CB6BE0"/>
    <w:rsid w:val="00CB7606"/>
    <w:rsid w:val="00CB77FC"/>
    <w:rsid w:val="00CB7E08"/>
    <w:rsid w:val="00CC0A43"/>
    <w:rsid w:val="00CC0A62"/>
    <w:rsid w:val="00CC1974"/>
    <w:rsid w:val="00CC1ADD"/>
    <w:rsid w:val="00CC46D6"/>
    <w:rsid w:val="00CC4EA3"/>
    <w:rsid w:val="00CC6D50"/>
    <w:rsid w:val="00CD0A74"/>
    <w:rsid w:val="00CD363A"/>
    <w:rsid w:val="00CD44D7"/>
    <w:rsid w:val="00CD4D46"/>
    <w:rsid w:val="00CD5F85"/>
    <w:rsid w:val="00CD61EF"/>
    <w:rsid w:val="00CD6596"/>
    <w:rsid w:val="00CD6600"/>
    <w:rsid w:val="00CD706E"/>
    <w:rsid w:val="00CE0AA5"/>
    <w:rsid w:val="00CE0F8B"/>
    <w:rsid w:val="00CE1328"/>
    <w:rsid w:val="00CE15E6"/>
    <w:rsid w:val="00CE64C1"/>
    <w:rsid w:val="00CE7E5F"/>
    <w:rsid w:val="00CF283F"/>
    <w:rsid w:val="00CF3B5D"/>
    <w:rsid w:val="00CF508D"/>
    <w:rsid w:val="00CF6807"/>
    <w:rsid w:val="00CF69CB"/>
    <w:rsid w:val="00D01522"/>
    <w:rsid w:val="00D0225B"/>
    <w:rsid w:val="00D0258E"/>
    <w:rsid w:val="00D026C1"/>
    <w:rsid w:val="00D037BC"/>
    <w:rsid w:val="00D042AB"/>
    <w:rsid w:val="00D04D90"/>
    <w:rsid w:val="00D05B7C"/>
    <w:rsid w:val="00D07411"/>
    <w:rsid w:val="00D10F54"/>
    <w:rsid w:val="00D12AD4"/>
    <w:rsid w:val="00D165BD"/>
    <w:rsid w:val="00D175A1"/>
    <w:rsid w:val="00D1762D"/>
    <w:rsid w:val="00D17F53"/>
    <w:rsid w:val="00D22DE2"/>
    <w:rsid w:val="00D2412B"/>
    <w:rsid w:val="00D250A2"/>
    <w:rsid w:val="00D25F7A"/>
    <w:rsid w:val="00D26346"/>
    <w:rsid w:val="00D26514"/>
    <w:rsid w:val="00D30E0A"/>
    <w:rsid w:val="00D30E6B"/>
    <w:rsid w:val="00D30F71"/>
    <w:rsid w:val="00D34E63"/>
    <w:rsid w:val="00D35346"/>
    <w:rsid w:val="00D35A72"/>
    <w:rsid w:val="00D35F24"/>
    <w:rsid w:val="00D4050F"/>
    <w:rsid w:val="00D40905"/>
    <w:rsid w:val="00D40B3F"/>
    <w:rsid w:val="00D41F87"/>
    <w:rsid w:val="00D422BB"/>
    <w:rsid w:val="00D42ED8"/>
    <w:rsid w:val="00D439FF"/>
    <w:rsid w:val="00D44221"/>
    <w:rsid w:val="00D471FE"/>
    <w:rsid w:val="00D50C08"/>
    <w:rsid w:val="00D5192B"/>
    <w:rsid w:val="00D51A38"/>
    <w:rsid w:val="00D53FB3"/>
    <w:rsid w:val="00D5643C"/>
    <w:rsid w:val="00D5704A"/>
    <w:rsid w:val="00D609FE"/>
    <w:rsid w:val="00D60F27"/>
    <w:rsid w:val="00D61665"/>
    <w:rsid w:val="00D61F4C"/>
    <w:rsid w:val="00D62CEC"/>
    <w:rsid w:val="00D630A5"/>
    <w:rsid w:val="00D6316A"/>
    <w:rsid w:val="00D6348C"/>
    <w:rsid w:val="00D670AB"/>
    <w:rsid w:val="00D71AB7"/>
    <w:rsid w:val="00D732A2"/>
    <w:rsid w:val="00D735BC"/>
    <w:rsid w:val="00D750EE"/>
    <w:rsid w:val="00D7759B"/>
    <w:rsid w:val="00D82C53"/>
    <w:rsid w:val="00D82C6E"/>
    <w:rsid w:val="00D846BE"/>
    <w:rsid w:val="00D850C8"/>
    <w:rsid w:val="00D85A7B"/>
    <w:rsid w:val="00D902D5"/>
    <w:rsid w:val="00D9058E"/>
    <w:rsid w:val="00D91791"/>
    <w:rsid w:val="00D91815"/>
    <w:rsid w:val="00DA1854"/>
    <w:rsid w:val="00DA4441"/>
    <w:rsid w:val="00DA613B"/>
    <w:rsid w:val="00DA6F9C"/>
    <w:rsid w:val="00DA780D"/>
    <w:rsid w:val="00DA7FE0"/>
    <w:rsid w:val="00DB009B"/>
    <w:rsid w:val="00DB0D53"/>
    <w:rsid w:val="00DB0E2D"/>
    <w:rsid w:val="00DB186B"/>
    <w:rsid w:val="00DB5C1E"/>
    <w:rsid w:val="00DB6072"/>
    <w:rsid w:val="00DB6C03"/>
    <w:rsid w:val="00DC05FD"/>
    <w:rsid w:val="00DC150D"/>
    <w:rsid w:val="00DC40DE"/>
    <w:rsid w:val="00DC5581"/>
    <w:rsid w:val="00DC5891"/>
    <w:rsid w:val="00DD13DB"/>
    <w:rsid w:val="00DD20D7"/>
    <w:rsid w:val="00DD23F0"/>
    <w:rsid w:val="00DD4D5A"/>
    <w:rsid w:val="00DD70BB"/>
    <w:rsid w:val="00DD7C08"/>
    <w:rsid w:val="00DD7D8D"/>
    <w:rsid w:val="00DE0504"/>
    <w:rsid w:val="00DE14E6"/>
    <w:rsid w:val="00DE1FA9"/>
    <w:rsid w:val="00DE2B33"/>
    <w:rsid w:val="00DE3F6C"/>
    <w:rsid w:val="00DE64DF"/>
    <w:rsid w:val="00DE6D6A"/>
    <w:rsid w:val="00DE7269"/>
    <w:rsid w:val="00DF1137"/>
    <w:rsid w:val="00DF2140"/>
    <w:rsid w:val="00DF2E04"/>
    <w:rsid w:val="00DF3FC1"/>
    <w:rsid w:val="00DF683C"/>
    <w:rsid w:val="00DF769E"/>
    <w:rsid w:val="00DF7CCA"/>
    <w:rsid w:val="00DF7DD9"/>
    <w:rsid w:val="00E0051F"/>
    <w:rsid w:val="00E007E6"/>
    <w:rsid w:val="00E014B6"/>
    <w:rsid w:val="00E066FD"/>
    <w:rsid w:val="00E10CD7"/>
    <w:rsid w:val="00E11C9C"/>
    <w:rsid w:val="00E11D70"/>
    <w:rsid w:val="00E121ED"/>
    <w:rsid w:val="00E1223E"/>
    <w:rsid w:val="00E13AE8"/>
    <w:rsid w:val="00E1423C"/>
    <w:rsid w:val="00E1581C"/>
    <w:rsid w:val="00E1775A"/>
    <w:rsid w:val="00E20C45"/>
    <w:rsid w:val="00E24740"/>
    <w:rsid w:val="00E25761"/>
    <w:rsid w:val="00E26CD0"/>
    <w:rsid w:val="00E30AAF"/>
    <w:rsid w:val="00E32256"/>
    <w:rsid w:val="00E337E1"/>
    <w:rsid w:val="00E340A9"/>
    <w:rsid w:val="00E3471A"/>
    <w:rsid w:val="00E35882"/>
    <w:rsid w:val="00E35F5B"/>
    <w:rsid w:val="00E36948"/>
    <w:rsid w:val="00E36A9C"/>
    <w:rsid w:val="00E40A9A"/>
    <w:rsid w:val="00E41586"/>
    <w:rsid w:val="00E4210F"/>
    <w:rsid w:val="00E451B1"/>
    <w:rsid w:val="00E46BAB"/>
    <w:rsid w:val="00E50167"/>
    <w:rsid w:val="00E50AF1"/>
    <w:rsid w:val="00E51CCD"/>
    <w:rsid w:val="00E52CE1"/>
    <w:rsid w:val="00E56193"/>
    <w:rsid w:val="00E5672F"/>
    <w:rsid w:val="00E61A6A"/>
    <w:rsid w:val="00E65066"/>
    <w:rsid w:val="00E67C97"/>
    <w:rsid w:val="00E70361"/>
    <w:rsid w:val="00E71F70"/>
    <w:rsid w:val="00E73A5A"/>
    <w:rsid w:val="00E7532D"/>
    <w:rsid w:val="00E768A2"/>
    <w:rsid w:val="00E8042A"/>
    <w:rsid w:val="00E8043B"/>
    <w:rsid w:val="00E822F0"/>
    <w:rsid w:val="00E8520F"/>
    <w:rsid w:val="00E86A23"/>
    <w:rsid w:val="00E8793B"/>
    <w:rsid w:val="00E90AC0"/>
    <w:rsid w:val="00E91C15"/>
    <w:rsid w:val="00E9442A"/>
    <w:rsid w:val="00E9496E"/>
    <w:rsid w:val="00E94DF7"/>
    <w:rsid w:val="00EA1706"/>
    <w:rsid w:val="00EA1B61"/>
    <w:rsid w:val="00EA3BCB"/>
    <w:rsid w:val="00EA4332"/>
    <w:rsid w:val="00EA480D"/>
    <w:rsid w:val="00EA4EA1"/>
    <w:rsid w:val="00EA6885"/>
    <w:rsid w:val="00EA71E9"/>
    <w:rsid w:val="00EA7E83"/>
    <w:rsid w:val="00EB0D61"/>
    <w:rsid w:val="00EB1331"/>
    <w:rsid w:val="00EB252F"/>
    <w:rsid w:val="00EB4819"/>
    <w:rsid w:val="00EB71A2"/>
    <w:rsid w:val="00EC072F"/>
    <w:rsid w:val="00EC098D"/>
    <w:rsid w:val="00EC11E0"/>
    <w:rsid w:val="00EC1DB7"/>
    <w:rsid w:val="00EC477F"/>
    <w:rsid w:val="00EC7952"/>
    <w:rsid w:val="00EC7AC8"/>
    <w:rsid w:val="00ED0083"/>
    <w:rsid w:val="00ED2FA7"/>
    <w:rsid w:val="00ED343F"/>
    <w:rsid w:val="00ED3E87"/>
    <w:rsid w:val="00ED4892"/>
    <w:rsid w:val="00ED5269"/>
    <w:rsid w:val="00EE0A66"/>
    <w:rsid w:val="00EE1C86"/>
    <w:rsid w:val="00EE3A8B"/>
    <w:rsid w:val="00EE4932"/>
    <w:rsid w:val="00EE594E"/>
    <w:rsid w:val="00EF183A"/>
    <w:rsid w:val="00EF1AD3"/>
    <w:rsid w:val="00EF1E77"/>
    <w:rsid w:val="00EF2126"/>
    <w:rsid w:val="00EF3F52"/>
    <w:rsid w:val="00EF45DD"/>
    <w:rsid w:val="00EF5EA8"/>
    <w:rsid w:val="00EF6317"/>
    <w:rsid w:val="00EF682F"/>
    <w:rsid w:val="00EF6962"/>
    <w:rsid w:val="00EF6AEA"/>
    <w:rsid w:val="00F002DD"/>
    <w:rsid w:val="00F008AA"/>
    <w:rsid w:val="00F034AC"/>
    <w:rsid w:val="00F0477E"/>
    <w:rsid w:val="00F05794"/>
    <w:rsid w:val="00F059F9"/>
    <w:rsid w:val="00F05C85"/>
    <w:rsid w:val="00F0665F"/>
    <w:rsid w:val="00F1030E"/>
    <w:rsid w:val="00F14497"/>
    <w:rsid w:val="00F146E5"/>
    <w:rsid w:val="00F159CF"/>
    <w:rsid w:val="00F161F8"/>
    <w:rsid w:val="00F168D2"/>
    <w:rsid w:val="00F1772D"/>
    <w:rsid w:val="00F2262E"/>
    <w:rsid w:val="00F23863"/>
    <w:rsid w:val="00F24E3F"/>
    <w:rsid w:val="00F25751"/>
    <w:rsid w:val="00F27753"/>
    <w:rsid w:val="00F3043B"/>
    <w:rsid w:val="00F3060F"/>
    <w:rsid w:val="00F313A8"/>
    <w:rsid w:val="00F336CE"/>
    <w:rsid w:val="00F3372D"/>
    <w:rsid w:val="00F36A5E"/>
    <w:rsid w:val="00F40E6A"/>
    <w:rsid w:val="00F43090"/>
    <w:rsid w:val="00F4410C"/>
    <w:rsid w:val="00F44EA0"/>
    <w:rsid w:val="00F455EA"/>
    <w:rsid w:val="00F473ED"/>
    <w:rsid w:val="00F4757B"/>
    <w:rsid w:val="00F5145B"/>
    <w:rsid w:val="00F52B93"/>
    <w:rsid w:val="00F56D82"/>
    <w:rsid w:val="00F6224C"/>
    <w:rsid w:val="00F623E5"/>
    <w:rsid w:val="00F6298D"/>
    <w:rsid w:val="00F64792"/>
    <w:rsid w:val="00F669C1"/>
    <w:rsid w:val="00F66C25"/>
    <w:rsid w:val="00F67F32"/>
    <w:rsid w:val="00F70207"/>
    <w:rsid w:val="00F71B25"/>
    <w:rsid w:val="00F71C6D"/>
    <w:rsid w:val="00F72806"/>
    <w:rsid w:val="00F73765"/>
    <w:rsid w:val="00F7444A"/>
    <w:rsid w:val="00F74FAA"/>
    <w:rsid w:val="00F76632"/>
    <w:rsid w:val="00F76895"/>
    <w:rsid w:val="00F80597"/>
    <w:rsid w:val="00F808A7"/>
    <w:rsid w:val="00F813D6"/>
    <w:rsid w:val="00F82EE7"/>
    <w:rsid w:val="00F82F74"/>
    <w:rsid w:val="00F847E4"/>
    <w:rsid w:val="00F8495F"/>
    <w:rsid w:val="00F86233"/>
    <w:rsid w:val="00F86472"/>
    <w:rsid w:val="00F8659B"/>
    <w:rsid w:val="00F900F7"/>
    <w:rsid w:val="00F916BE"/>
    <w:rsid w:val="00F9257D"/>
    <w:rsid w:val="00F95240"/>
    <w:rsid w:val="00F964B9"/>
    <w:rsid w:val="00F96602"/>
    <w:rsid w:val="00F967B3"/>
    <w:rsid w:val="00F97009"/>
    <w:rsid w:val="00F972E5"/>
    <w:rsid w:val="00FA0161"/>
    <w:rsid w:val="00FA02E6"/>
    <w:rsid w:val="00FA1B42"/>
    <w:rsid w:val="00FA2A29"/>
    <w:rsid w:val="00FA2EF5"/>
    <w:rsid w:val="00FA427F"/>
    <w:rsid w:val="00FA5C5A"/>
    <w:rsid w:val="00FA7074"/>
    <w:rsid w:val="00FA7177"/>
    <w:rsid w:val="00FB12FA"/>
    <w:rsid w:val="00FB2563"/>
    <w:rsid w:val="00FB3AF0"/>
    <w:rsid w:val="00FB40F9"/>
    <w:rsid w:val="00FB4736"/>
    <w:rsid w:val="00FB5FCA"/>
    <w:rsid w:val="00FB66A2"/>
    <w:rsid w:val="00FC0B19"/>
    <w:rsid w:val="00FC24E1"/>
    <w:rsid w:val="00FC278A"/>
    <w:rsid w:val="00FC283F"/>
    <w:rsid w:val="00FC38EE"/>
    <w:rsid w:val="00FC734C"/>
    <w:rsid w:val="00FC799F"/>
    <w:rsid w:val="00FC7C29"/>
    <w:rsid w:val="00FD0CE3"/>
    <w:rsid w:val="00FD3590"/>
    <w:rsid w:val="00FD387B"/>
    <w:rsid w:val="00FD3F02"/>
    <w:rsid w:val="00FD49A2"/>
    <w:rsid w:val="00FD6B22"/>
    <w:rsid w:val="00FE33A5"/>
    <w:rsid w:val="00FE462E"/>
    <w:rsid w:val="00FF2BA5"/>
    <w:rsid w:val="00FF4C4E"/>
    <w:rsid w:val="00FF7C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011D"/>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496E30"/>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8"/>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qFormat/>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496E30"/>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TableEntryChar1">
    <w:name w:val="Table Entry Char1"/>
    <w:locked/>
    <w:rsid w:val="00965A1E"/>
    <w:rPr>
      <w:sz w:val="18"/>
    </w:rPr>
  </w:style>
  <w:style w:type="paragraph" w:customStyle="1" w:styleId="TableEntryCentered">
    <w:name w:val="Table Entry Centered"/>
    <w:basedOn w:val="TableEntry"/>
    <w:rsid w:val="00965A1E"/>
    <w:pPr>
      <w:jc w:val="center"/>
    </w:pPr>
  </w:style>
  <w:style w:type="character" w:styleId="UnresolvedMention">
    <w:name w:val="Unresolved Mention"/>
    <w:basedOn w:val="DefaultParagraphFont"/>
    <w:uiPriority w:val="99"/>
    <w:semiHidden/>
    <w:unhideWhenUsed/>
    <w:rsid w:val="00A228F8"/>
    <w:rPr>
      <w:color w:val="605E5C"/>
      <w:shd w:val="clear" w:color="auto" w:fill="E1DFDD"/>
    </w:rPr>
  </w:style>
  <w:style w:type="paragraph" w:styleId="BodyTextIndent">
    <w:name w:val="Body Text Indent"/>
    <w:basedOn w:val="Normal"/>
    <w:link w:val="BodyTextIndentChar"/>
    <w:semiHidden/>
    <w:unhideWhenUsed/>
    <w:rsid w:val="0024197A"/>
    <w:pPr>
      <w:spacing w:after="120"/>
      <w:ind w:left="360"/>
    </w:pPr>
  </w:style>
  <w:style w:type="character" w:customStyle="1" w:styleId="BodyTextIndentChar">
    <w:name w:val="Body Text Indent Char"/>
    <w:basedOn w:val="DefaultParagraphFont"/>
    <w:link w:val="BodyTextIndent"/>
    <w:semiHidden/>
    <w:rsid w:val="0024197A"/>
    <w:rPr>
      <w:sz w:val="24"/>
    </w:rPr>
  </w:style>
  <w:style w:type="table" w:styleId="GridTable1Light">
    <w:name w:val="Grid Table 1 Light"/>
    <w:basedOn w:val="TableNormal"/>
    <w:rsid w:val="00B842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338207">
      <w:bodyDiv w:val="1"/>
      <w:marLeft w:val="0"/>
      <w:marRight w:val="0"/>
      <w:marTop w:val="0"/>
      <w:marBottom w:val="0"/>
      <w:divBdr>
        <w:top w:val="none" w:sz="0" w:space="0" w:color="auto"/>
        <w:left w:val="none" w:sz="0" w:space="0" w:color="auto"/>
        <w:bottom w:val="none" w:sz="0" w:space="0" w:color="auto"/>
        <w:right w:val="none" w:sz="0" w:space="0" w:color="auto"/>
      </w:divBdr>
    </w:div>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208583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ihe.net/Templates_Public_Comments/" TargetMode="External"/><Relationship Id="rId26" Type="http://schemas.openxmlformats.org/officeDocument/2006/relationships/hyperlink" Target="https://profiles.ihe.net/GeneralIntro/ch-B.html" TargetMode="External"/><Relationship Id="rId21" Type="http://schemas.openxmlformats.org/officeDocument/2006/relationships/hyperlink" Target="https://profiles.ihe.net/GeneralIntro/ch-10.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Public_Comment/" TargetMode="External"/><Relationship Id="rId17" Type="http://schemas.openxmlformats.org/officeDocument/2006/relationships/hyperlink" Target="https://www.ihe.net/resources/technical_frameworks/" TargetMode="External"/><Relationship Id="rId25" Type="http://schemas.openxmlformats.org/officeDocument/2006/relationships/hyperlink" Target="https://profiles.ihe.net/GeneralIntro/ch-A.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ihe.net/about_ihe/ihe_process/" TargetMode="External"/><Relationship Id="rId20" Type="http://schemas.openxmlformats.org/officeDocument/2006/relationships/hyperlink" Target="https://profiles.ihe.net/GeneralIntro/ch-9.html" TargetMode="External"/><Relationship Id="rId29" Type="http://schemas.openxmlformats.org/officeDocument/2006/relationships/hyperlink" Target="https://wiki.ihe.net/index.php/PCD_OID_Manage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hyperlink" Target="https://wiki.ihe.net/index.php/Approval_Process_for_IHE_Actors,_Transactions_and_Glossary_Terms"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he.net/resources/profiles/" TargetMode="External"/><Relationship Id="rId23" Type="http://schemas.openxmlformats.org/officeDocument/2006/relationships/hyperlink" Target="https://profiles.ihe.net/GeneralIntro/index.html" TargetMode="External"/><Relationship Id="rId28" Type="http://schemas.openxmlformats.org/officeDocument/2006/relationships/hyperlink" Target="https://profiles.ihe.net/GeneralIntro/index.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s://profiles.ihe.net/GeneralIntro"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s://www.ihe.net/ihe_domains/" TargetMode="External"/><Relationship Id="rId22" Type="http://schemas.openxmlformats.org/officeDocument/2006/relationships/hyperlink" Target="https://profiles.ihe.net/GeneralIntro/index.html" TargetMode="External"/><Relationship Id="rId27" Type="http://schemas.openxmlformats.org/officeDocument/2006/relationships/hyperlink" Target="https://profiles.ihe.net/GeneralIntro/ch-D.html" TargetMode="External"/><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CC830-FE2E-4AE0-93CC-5C48A583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0</TotalTime>
  <Pages>31</Pages>
  <Words>6320</Words>
  <Characters>36027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IHE_Suppl_Template_Rev10-6_2019-11-xx</vt:lpstr>
    </vt:vector>
  </TitlesOfParts>
  <Company>IHE</Company>
  <LinksUpToDate>false</LinksUpToDate>
  <CharactersWithSpaces>42263</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IHE_Suppl_Template_Rev10-6_2019-11-xx</dc:title>
  <dc:subject>IHE Technical Framework Supplement Template</dc:subject>
  <dc:creator>IHE Documentation Work Group</dc:creator>
  <cp:keywords>IHE Supplement Template</cp:keywords>
  <cp:lastModifiedBy>Kranich, Peter</cp:lastModifiedBy>
  <cp:revision>571</cp:revision>
  <cp:lastPrinted>2012-05-01T14:26:00Z</cp:lastPrinted>
  <dcterms:created xsi:type="dcterms:W3CDTF">2021-07-15T15:08:00Z</dcterms:created>
  <dcterms:modified xsi:type="dcterms:W3CDTF">2025-02-26T08:26:00Z</dcterms:modified>
  <cp:category>IHE Supplement Template</cp:category>
</cp:coreProperties>
</file>